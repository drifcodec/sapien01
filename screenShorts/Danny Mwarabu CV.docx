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D22AB" w14:textId="3B9F9D81" w:rsidR="00B2186B" w:rsidRPr="00E021F9" w:rsidRDefault="00B2186B" w:rsidP="00730348">
      <w:pPr>
        <w:pStyle w:val="Heanding1-Modulent"/>
        <w:rPr>
          <w:i/>
          <w:iCs/>
          <w:color w:val="7F7F7F" w:themeColor="text1" w:themeTint="80"/>
          <w:sz w:val="24"/>
          <w:szCs w:val="24"/>
        </w:rPr>
      </w:pPr>
      <w:bookmarkStart w:id="0" w:name="_Hlk58237319"/>
    </w:p>
    <w:p w14:paraId="329E368B" w14:textId="07EEBC59" w:rsidR="005F2F37" w:rsidRPr="006006FD" w:rsidRDefault="000A25DC" w:rsidP="005F2F37">
      <w:pPr>
        <w:pStyle w:val="Heanding1-Modulent"/>
        <w:rPr>
          <w:color w:val="00AB9D"/>
          <w:sz w:val="24"/>
          <w:szCs w:val="24"/>
        </w:rPr>
      </w:pPr>
      <w:r w:rsidRPr="006006FD">
        <w:rPr>
          <w:color w:val="00AB9D"/>
          <w:sz w:val="24"/>
          <w:szCs w:val="24"/>
        </w:rPr>
        <w:t xml:space="preserve">  </w:t>
      </w:r>
    </w:p>
    <w:p w14:paraId="4812AD54" w14:textId="46D91CF3" w:rsidR="000E73C0" w:rsidRDefault="009674D9" w:rsidP="00FA3138">
      <w:pPr>
        <w:jc w:val="right"/>
        <w:rPr>
          <w:bCs/>
          <w:sz w:val="18"/>
          <w:szCs w:val="18"/>
        </w:rPr>
      </w:pPr>
      <w:bookmarkStart w:id="1" w:name="_Hlk74647016"/>
      <w:r w:rsidRPr="00D347CB">
        <w:rPr>
          <w:bCs/>
          <w:sz w:val="18"/>
          <w:szCs w:val="18"/>
        </w:rPr>
        <w:t>.</w:t>
      </w:r>
      <w:r w:rsidR="00FA3138" w:rsidRPr="00FA3138">
        <w:rPr>
          <w:i/>
          <w:iCs/>
          <w:noProof/>
          <w:color w:val="7F7F7F" w:themeColor="text1" w:themeTint="80"/>
          <w:sz w:val="24"/>
          <w:szCs w:val="24"/>
        </w:rPr>
        <w:t xml:space="preserve"> </w:t>
      </w:r>
      <w:r w:rsidR="00FA3138">
        <w:rPr>
          <w:i/>
          <w:iCs/>
          <w:noProof/>
          <w:color w:val="7F7F7F" w:themeColor="text1" w:themeTint="80"/>
          <w:sz w:val="24"/>
          <w:szCs w:val="24"/>
        </w:rPr>
        <w:t xml:space="preserve">               </w:t>
      </w:r>
      <w:r w:rsidR="00FA3138">
        <w:rPr>
          <w:i/>
          <w:iCs/>
          <w:noProof/>
          <w:color w:val="7F7F7F" w:themeColor="text1" w:themeTint="80"/>
          <w:sz w:val="24"/>
          <w:szCs w:val="24"/>
        </w:rPr>
        <w:drawing>
          <wp:inline distT="0" distB="0" distL="0" distR="0" wp14:anchorId="64963949" wp14:editId="4D4D97F4">
            <wp:extent cx="1257300" cy="1257300"/>
            <wp:effectExtent l="0" t="0" r="0" b="0"/>
            <wp:docPr id="1" name="Picture 1" descr="A person with a be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ith a bear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4CA64" w14:textId="7421BC0E" w:rsidR="00FA3138" w:rsidRDefault="00FA3138" w:rsidP="009674D9">
      <w:pPr>
        <w:jc w:val="both"/>
        <w:rPr>
          <w:color w:val="00AB9D"/>
          <w:sz w:val="24"/>
          <w:szCs w:val="24"/>
        </w:rPr>
      </w:pPr>
      <w:r w:rsidRPr="006006FD">
        <w:rPr>
          <w:color w:val="00AB9D"/>
          <w:sz w:val="24"/>
          <w:szCs w:val="24"/>
        </w:rPr>
        <w:t>SUMMARY</w:t>
      </w:r>
    </w:p>
    <w:p w14:paraId="4D384B83" w14:textId="77777777" w:rsidR="00FA3138" w:rsidRDefault="00FA3138" w:rsidP="009674D9">
      <w:pPr>
        <w:jc w:val="both"/>
        <w:rPr>
          <w:color w:val="00AB9D"/>
          <w:sz w:val="24"/>
          <w:szCs w:val="24"/>
        </w:rPr>
      </w:pPr>
    </w:p>
    <w:p w14:paraId="4C4130EC" w14:textId="77777777" w:rsidR="00FA3138" w:rsidRDefault="00FA3138" w:rsidP="009674D9">
      <w:pPr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I’m a p</w:t>
      </w:r>
      <w:r w:rsidRPr="00D347CB">
        <w:rPr>
          <w:bCs/>
          <w:sz w:val="18"/>
          <w:szCs w:val="18"/>
        </w:rPr>
        <w:t>assiona</w:t>
      </w:r>
      <w:r>
        <w:rPr>
          <w:bCs/>
          <w:sz w:val="18"/>
          <w:szCs w:val="18"/>
        </w:rPr>
        <w:t xml:space="preserve">te Software engineer </w:t>
      </w:r>
      <w:r w:rsidRPr="00D347CB">
        <w:rPr>
          <w:bCs/>
          <w:sz w:val="18"/>
          <w:szCs w:val="18"/>
        </w:rPr>
        <w:t xml:space="preserve">Specialist with </w:t>
      </w:r>
      <w:r w:rsidRPr="00D347CB">
        <w:rPr>
          <w:b/>
          <w:color w:val="00AB9D"/>
          <w:sz w:val="18"/>
          <w:szCs w:val="18"/>
        </w:rPr>
        <w:t>6+ years</w:t>
      </w:r>
      <w:r w:rsidRPr="00D347CB">
        <w:rPr>
          <w:bCs/>
          <w:color w:val="00AB9D"/>
          <w:sz w:val="18"/>
          <w:szCs w:val="18"/>
        </w:rPr>
        <w:t xml:space="preserve"> </w:t>
      </w:r>
      <w:r>
        <w:rPr>
          <w:bCs/>
          <w:sz w:val="18"/>
          <w:szCs w:val="18"/>
        </w:rPr>
        <w:t xml:space="preserve">of </w:t>
      </w:r>
      <w:r w:rsidRPr="00D347CB">
        <w:rPr>
          <w:bCs/>
          <w:sz w:val="18"/>
          <w:szCs w:val="18"/>
        </w:rPr>
        <w:t>experience</w:t>
      </w:r>
      <w:r>
        <w:rPr>
          <w:bCs/>
          <w:sz w:val="18"/>
          <w:szCs w:val="18"/>
        </w:rPr>
        <w:t xml:space="preserve">   </w:t>
      </w:r>
    </w:p>
    <w:p w14:paraId="72DB4CB1" w14:textId="789376CB" w:rsidR="00FA3138" w:rsidRPr="00D347CB" w:rsidRDefault="00FA3138" w:rsidP="009674D9">
      <w:pPr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                   </w:t>
      </w:r>
    </w:p>
    <w:p w14:paraId="30A8DC7A" w14:textId="5A04411E" w:rsidR="00B2186B" w:rsidRDefault="00B2186B" w:rsidP="00B2186B">
      <w:pPr>
        <w:numPr>
          <w:ilvl w:val="0"/>
          <w:numId w:val="49"/>
        </w:numPr>
        <w:jc w:val="both"/>
        <w:rPr>
          <w:bCs/>
          <w:sz w:val="18"/>
          <w:szCs w:val="18"/>
        </w:rPr>
      </w:pPr>
      <w:r w:rsidRPr="00B2186B">
        <w:rPr>
          <w:bCs/>
          <w:sz w:val="18"/>
          <w:szCs w:val="18"/>
        </w:rPr>
        <w:t xml:space="preserve">Focused Professional with an in-depth knowledge within the IT sector and specifically in software development. </w:t>
      </w:r>
    </w:p>
    <w:p w14:paraId="6C8069F0" w14:textId="31E98973" w:rsidR="00B2186B" w:rsidRPr="00B2186B" w:rsidRDefault="00B2186B" w:rsidP="00B2186B">
      <w:pPr>
        <w:numPr>
          <w:ilvl w:val="0"/>
          <w:numId w:val="49"/>
        </w:numPr>
        <w:jc w:val="both"/>
        <w:rPr>
          <w:bCs/>
          <w:sz w:val="18"/>
          <w:szCs w:val="18"/>
        </w:rPr>
      </w:pPr>
      <w:r w:rsidRPr="00B2186B">
        <w:rPr>
          <w:bCs/>
          <w:sz w:val="18"/>
          <w:szCs w:val="18"/>
        </w:rPr>
        <w:t xml:space="preserve">With accumulated knowledge and experience using Technologies and Architectures </w:t>
      </w:r>
      <w:r w:rsidR="001929C2">
        <w:rPr>
          <w:bCs/>
          <w:sz w:val="18"/>
          <w:szCs w:val="18"/>
        </w:rPr>
        <w:t>and</w:t>
      </w:r>
      <w:r w:rsidRPr="00B2186B">
        <w:rPr>
          <w:bCs/>
          <w:sz w:val="18"/>
          <w:szCs w:val="18"/>
        </w:rPr>
        <w:t xml:space="preserve"> concepts such as </w:t>
      </w:r>
      <w:r w:rsidR="00C66FFC" w:rsidRPr="00C66FFC">
        <w:rPr>
          <w:bCs/>
          <w:sz w:val="18"/>
          <w:szCs w:val="18"/>
        </w:rPr>
        <w:t xml:space="preserve">MVC </w:t>
      </w:r>
      <w:r>
        <w:rPr>
          <w:bCs/>
          <w:sz w:val="18"/>
          <w:szCs w:val="18"/>
        </w:rPr>
        <w:t xml:space="preserve">/ </w:t>
      </w:r>
      <w:r w:rsidR="00C66FFC" w:rsidRPr="00B2186B">
        <w:rPr>
          <w:bCs/>
          <w:sz w:val="18"/>
          <w:szCs w:val="18"/>
        </w:rPr>
        <w:t>Agile Development</w:t>
      </w:r>
      <w:r w:rsidR="00C66FFC">
        <w:rPr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 xml:space="preserve">/ </w:t>
      </w:r>
      <w:r w:rsidR="00C66FFC" w:rsidRPr="00B2186B">
        <w:rPr>
          <w:bCs/>
          <w:sz w:val="18"/>
          <w:szCs w:val="18"/>
        </w:rPr>
        <w:t>Object</w:t>
      </w:r>
      <w:r w:rsidR="00C66FFC">
        <w:rPr>
          <w:bCs/>
          <w:sz w:val="18"/>
          <w:szCs w:val="18"/>
        </w:rPr>
        <w:t>-</w:t>
      </w:r>
      <w:r w:rsidR="00C66FFC" w:rsidRPr="00B2186B">
        <w:rPr>
          <w:bCs/>
          <w:sz w:val="18"/>
          <w:szCs w:val="18"/>
        </w:rPr>
        <w:t>Oriented Programming.</w:t>
      </w:r>
    </w:p>
    <w:p w14:paraId="5FFC8334" w14:textId="408A258D" w:rsidR="00C66FFC" w:rsidRDefault="00B2186B" w:rsidP="00C66FFC">
      <w:pPr>
        <w:numPr>
          <w:ilvl w:val="0"/>
          <w:numId w:val="49"/>
        </w:numPr>
        <w:jc w:val="both"/>
        <w:rPr>
          <w:bCs/>
          <w:sz w:val="18"/>
          <w:szCs w:val="18"/>
        </w:rPr>
      </w:pPr>
      <w:r w:rsidRPr="00C66FFC">
        <w:rPr>
          <w:bCs/>
          <w:sz w:val="18"/>
          <w:szCs w:val="18"/>
        </w:rPr>
        <w:t xml:space="preserve">Over the course of </w:t>
      </w:r>
      <w:r w:rsidR="00C66FFC" w:rsidRPr="00C66FFC">
        <w:rPr>
          <w:bCs/>
          <w:sz w:val="18"/>
          <w:szCs w:val="18"/>
        </w:rPr>
        <w:t>years,</w:t>
      </w:r>
      <w:r w:rsidRPr="00C66FFC">
        <w:rPr>
          <w:bCs/>
          <w:sz w:val="18"/>
          <w:szCs w:val="18"/>
        </w:rPr>
        <w:t xml:space="preserve"> </w:t>
      </w:r>
      <w:r w:rsidR="00C36F20">
        <w:rPr>
          <w:bCs/>
          <w:sz w:val="18"/>
          <w:szCs w:val="18"/>
        </w:rPr>
        <w:t>I</w:t>
      </w:r>
      <w:r w:rsidRPr="00C66FFC">
        <w:rPr>
          <w:bCs/>
          <w:sz w:val="18"/>
          <w:szCs w:val="18"/>
        </w:rPr>
        <w:t xml:space="preserve"> ha</w:t>
      </w:r>
      <w:r w:rsidR="00C36F20">
        <w:rPr>
          <w:bCs/>
          <w:sz w:val="18"/>
          <w:szCs w:val="18"/>
        </w:rPr>
        <w:t>ve</w:t>
      </w:r>
      <w:r w:rsidRPr="00C66FFC">
        <w:rPr>
          <w:bCs/>
          <w:sz w:val="18"/>
          <w:szCs w:val="18"/>
        </w:rPr>
        <w:t xml:space="preserve"> developed </w:t>
      </w:r>
      <w:r w:rsidR="00687352" w:rsidRPr="00C66FFC">
        <w:rPr>
          <w:bCs/>
          <w:sz w:val="18"/>
          <w:szCs w:val="18"/>
        </w:rPr>
        <w:t>a</w:t>
      </w:r>
      <w:r w:rsidRPr="00C66FFC">
        <w:rPr>
          <w:bCs/>
          <w:sz w:val="18"/>
          <w:szCs w:val="18"/>
        </w:rPr>
        <w:t xml:space="preserve"> high tensity in terms of work ethic </w:t>
      </w:r>
      <w:r w:rsidR="00687352" w:rsidRPr="00C66FFC">
        <w:rPr>
          <w:bCs/>
          <w:sz w:val="18"/>
          <w:szCs w:val="18"/>
        </w:rPr>
        <w:t>and</w:t>
      </w:r>
      <w:r w:rsidRPr="00C66FFC">
        <w:rPr>
          <w:bCs/>
          <w:sz w:val="18"/>
          <w:szCs w:val="18"/>
        </w:rPr>
        <w:t xml:space="preserve"> good team effort or team works ground with good communication skills. </w:t>
      </w:r>
    </w:p>
    <w:p w14:paraId="325FEE19" w14:textId="283F4EF2" w:rsidR="00725C6E" w:rsidRPr="002015A6" w:rsidRDefault="00C36F20" w:rsidP="005F2F37">
      <w:pPr>
        <w:numPr>
          <w:ilvl w:val="0"/>
          <w:numId w:val="49"/>
        </w:numPr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I</w:t>
      </w:r>
      <w:r w:rsidR="00B2186B" w:rsidRPr="00C66FFC">
        <w:rPr>
          <w:bCs/>
          <w:sz w:val="18"/>
          <w:szCs w:val="18"/>
        </w:rPr>
        <w:t xml:space="preserve"> ha</w:t>
      </w:r>
      <w:r>
        <w:rPr>
          <w:bCs/>
          <w:sz w:val="18"/>
          <w:szCs w:val="18"/>
        </w:rPr>
        <w:t>ve</w:t>
      </w:r>
      <w:r w:rsidR="00B2186B" w:rsidRPr="00C66FFC">
        <w:rPr>
          <w:bCs/>
          <w:sz w:val="18"/>
          <w:szCs w:val="18"/>
        </w:rPr>
        <w:t xml:space="preserve"> managed to work with Different framework such as GIT</w:t>
      </w:r>
      <w:r w:rsidR="00C66FFC">
        <w:rPr>
          <w:bCs/>
          <w:sz w:val="18"/>
          <w:szCs w:val="18"/>
        </w:rPr>
        <w:t xml:space="preserve"> /</w:t>
      </w:r>
      <w:r>
        <w:rPr>
          <w:bCs/>
          <w:sz w:val="18"/>
          <w:szCs w:val="18"/>
        </w:rPr>
        <w:t>Node.js/</w:t>
      </w:r>
      <w:r w:rsidR="006E6A03">
        <w:rPr>
          <w:bCs/>
          <w:sz w:val="18"/>
          <w:szCs w:val="18"/>
        </w:rPr>
        <w:t xml:space="preserve">JavaScript </w:t>
      </w:r>
      <w:r w:rsidR="006E6A03" w:rsidRPr="00C66FFC">
        <w:rPr>
          <w:bCs/>
          <w:sz w:val="18"/>
          <w:szCs w:val="18"/>
        </w:rPr>
        <w:t>and</w:t>
      </w:r>
      <w:r w:rsidR="00B2186B" w:rsidRPr="00C66FFC">
        <w:rPr>
          <w:bCs/>
          <w:sz w:val="18"/>
          <w:szCs w:val="18"/>
        </w:rPr>
        <w:t xml:space="preserve"> many more.</w:t>
      </w:r>
      <w:bookmarkEnd w:id="1"/>
    </w:p>
    <w:p w14:paraId="7DC590C8" w14:textId="1F504CFB" w:rsidR="001226F5" w:rsidRDefault="001226F5" w:rsidP="00692253">
      <w:pPr>
        <w:rPr>
          <w:sz w:val="2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868"/>
      </w:tblGrid>
      <w:tr w:rsidR="00CE592B" w14:paraId="1E3285E2" w14:textId="77777777" w:rsidTr="001F6C8F">
        <w:tc>
          <w:tcPr>
            <w:tcW w:w="4868" w:type="dxa"/>
            <w:shd w:val="clear" w:color="auto" w:fill="D9D9D9" w:themeFill="background1" w:themeFillShade="D9"/>
          </w:tcPr>
          <w:p w14:paraId="034F8F21" w14:textId="2155463A" w:rsidR="00CE592B" w:rsidRPr="00C3185D" w:rsidRDefault="00CE592B" w:rsidP="00FA3138">
            <w:pPr>
              <w:jc w:val="center"/>
              <w:rPr>
                <w:rFonts w:ascii="Century Gothic" w:hAnsi="Century Gothic"/>
                <w:b/>
                <w:bCs/>
                <w:color w:val="071438"/>
              </w:rPr>
            </w:pPr>
            <w:r w:rsidRPr="00C3185D">
              <w:rPr>
                <w:rFonts w:ascii="Century Gothic" w:hAnsi="Century Gothic"/>
                <w:b/>
                <w:bCs/>
                <w:color w:val="071438"/>
              </w:rPr>
              <w:t>Skills &amp; Experience</w:t>
            </w:r>
          </w:p>
        </w:tc>
      </w:tr>
      <w:tr w:rsidR="00CE592B" w14:paraId="03E0F3F0" w14:textId="77777777" w:rsidTr="001F6C8F">
        <w:tc>
          <w:tcPr>
            <w:tcW w:w="4868" w:type="dxa"/>
          </w:tcPr>
          <w:p w14:paraId="25B09F6E" w14:textId="10032676" w:rsidR="00CE592B" w:rsidRPr="00C3185D" w:rsidRDefault="00C3185D" w:rsidP="001F6C8F">
            <w:pPr>
              <w:rPr>
                <w:rFonts w:ascii="Century Gothic" w:hAnsi="Century Gothic"/>
                <w:b/>
                <w:bCs/>
              </w:rPr>
            </w:pPr>
            <w:r w:rsidRPr="00C3185D">
              <w:rPr>
                <w:rFonts w:ascii="Century Gothic" w:hAnsi="Century Gothic"/>
                <w:b/>
                <w:bCs/>
              </w:rPr>
              <w:t>Front-End</w:t>
            </w:r>
          </w:p>
        </w:tc>
      </w:tr>
      <w:tr w:rsidR="00CE592B" w14:paraId="7B3FBBD7" w14:textId="77777777" w:rsidTr="001F6C8F">
        <w:tc>
          <w:tcPr>
            <w:tcW w:w="4868" w:type="dxa"/>
          </w:tcPr>
          <w:p w14:paraId="237FDCA0" w14:textId="390A62CB" w:rsidR="00CE592B" w:rsidRPr="001226F5" w:rsidRDefault="00C3185D" w:rsidP="001F6C8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JAVASCRIPT</w:t>
            </w:r>
          </w:p>
        </w:tc>
      </w:tr>
      <w:tr w:rsidR="00CE592B" w14:paraId="23979825" w14:textId="77777777" w:rsidTr="001F6C8F">
        <w:tc>
          <w:tcPr>
            <w:tcW w:w="4868" w:type="dxa"/>
          </w:tcPr>
          <w:p w14:paraId="06C3E0E6" w14:textId="240D5E6B" w:rsidR="00CE592B" w:rsidRPr="001226F5" w:rsidRDefault="00C3185D" w:rsidP="001F6C8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JQUERY</w:t>
            </w:r>
            <w:r w:rsidR="00615D1A">
              <w:rPr>
                <w:rFonts w:ascii="Century Gothic" w:hAnsi="Century Gothic"/>
              </w:rPr>
              <w:t xml:space="preserve"> AND DATATABLES</w:t>
            </w:r>
          </w:p>
        </w:tc>
      </w:tr>
      <w:tr w:rsidR="00CE592B" w14:paraId="2584063E" w14:textId="77777777" w:rsidTr="001F6C8F">
        <w:tc>
          <w:tcPr>
            <w:tcW w:w="4868" w:type="dxa"/>
          </w:tcPr>
          <w:p w14:paraId="6E900105" w14:textId="4D5DAF71" w:rsidR="00CE592B" w:rsidRPr="001226F5" w:rsidRDefault="00C3185D" w:rsidP="001F6C8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HTML 5</w:t>
            </w:r>
          </w:p>
        </w:tc>
      </w:tr>
      <w:tr w:rsidR="00CE592B" w14:paraId="7333E0F2" w14:textId="77777777" w:rsidTr="001F6C8F">
        <w:tc>
          <w:tcPr>
            <w:tcW w:w="4868" w:type="dxa"/>
          </w:tcPr>
          <w:p w14:paraId="201C27E9" w14:textId="6354D2BE" w:rsidR="00CE592B" w:rsidRPr="001226F5" w:rsidRDefault="00C3185D" w:rsidP="001F6C8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NODE JS</w:t>
            </w:r>
          </w:p>
        </w:tc>
      </w:tr>
      <w:tr w:rsidR="00CE592B" w14:paraId="5CA901AF" w14:textId="77777777" w:rsidTr="001F6C8F">
        <w:trPr>
          <w:trHeight w:val="109"/>
        </w:trPr>
        <w:tc>
          <w:tcPr>
            <w:tcW w:w="4868" w:type="dxa"/>
          </w:tcPr>
          <w:p w14:paraId="2991E272" w14:textId="77832245" w:rsidR="00CE592B" w:rsidRPr="001226F5" w:rsidRDefault="00C3185D" w:rsidP="001F6C8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BOOTSTRAP</w:t>
            </w:r>
          </w:p>
        </w:tc>
      </w:tr>
      <w:tr w:rsidR="00CE592B" w:rsidRPr="001226F5" w14:paraId="710820F9" w14:textId="77777777" w:rsidTr="001F6C8F">
        <w:tc>
          <w:tcPr>
            <w:tcW w:w="4868" w:type="dxa"/>
          </w:tcPr>
          <w:p w14:paraId="7C9B6895" w14:textId="0AB6D86E" w:rsidR="00CE592B" w:rsidRPr="001226F5" w:rsidRDefault="001F6C8F" w:rsidP="001F6C8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React JS</w:t>
            </w:r>
            <w:r w:rsidR="00D23690">
              <w:rPr>
                <w:rFonts w:ascii="Century Gothic" w:hAnsi="Century Gothic"/>
              </w:rPr>
              <w:t xml:space="preserve">/Vue </w:t>
            </w:r>
            <w:proofErr w:type="spellStart"/>
            <w:r w:rsidR="00D23690">
              <w:rPr>
                <w:rFonts w:ascii="Century Gothic" w:hAnsi="Century Gothic"/>
              </w:rPr>
              <w:t>js</w:t>
            </w:r>
            <w:proofErr w:type="spellEnd"/>
          </w:p>
        </w:tc>
      </w:tr>
      <w:tr w:rsidR="00CE592B" w:rsidRPr="001226F5" w14:paraId="5EDC6044" w14:textId="77777777" w:rsidTr="001F6C8F">
        <w:tc>
          <w:tcPr>
            <w:tcW w:w="4868" w:type="dxa"/>
          </w:tcPr>
          <w:p w14:paraId="6023F78A" w14:textId="0A681551" w:rsidR="00CE592B" w:rsidRPr="001226F5" w:rsidRDefault="001F6C8F" w:rsidP="001F6C8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CSS</w:t>
            </w:r>
          </w:p>
        </w:tc>
      </w:tr>
      <w:tr w:rsidR="00CE592B" w:rsidRPr="001226F5" w14:paraId="2D9691BF" w14:textId="77777777" w:rsidTr="001F6C8F">
        <w:tc>
          <w:tcPr>
            <w:tcW w:w="4868" w:type="dxa"/>
          </w:tcPr>
          <w:p w14:paraId="3089B2A1" w14:textId="6ECD2563" w:rsidR="00CE592B" w:rsidRPr="001226F5" w:rsidRDefault="00D23690" w:rsidP="001F6C8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PHONEGAP</w:t>
            </w:r>
          </w:p>
        </w:tc>
      </w:tr>
      <w:tr w:rsidR="00D23690" w:rsidRPr="001226F5" w14:paraId="19CE5EF5" w14:textId="77777777" w:rsidTr="001F6C8F">
        <w:tc>
          <w:tcPr>
            <w:tcW w:w="4868" w:type="dxa"/>
          </w:tcPr>
          <w:p w14:paraId="42E301F1" w14:textId="123EEB8A" w:rsidR="00D23690" w:rsidRPr="001226F5" w:rsidRDefault="00D23690" w:rsidP="00D23690">
            <w:pPr>
              <w:rPr>
                <w:rFonts w:ascii="Century Gothic" w:hAnsi="Century Gothic"/>
              </w:rPr>
            </w:pPr>
          </w:p>
        </w:tc>
      </w:tr>
      <w:tr w:rsidR="00D23690" w:rsidRPr="001226F5" w14:paraId="18972E25" w14:textId="77777777" w:rsidTr="001F6C8F">
        <w:trPr>
          <w:trHeight w:val="109"/>
        </w:trPr>
        <w:tc>
          <w:tcPr>
            <w:tcW w:w="4868" w:type="dxa"/>
          </w:tcPr>
          <w:p w14:paraId="1486F5FA" w14:textId="5D92DF26" w:rsidR="00D23690" w:rsidRPr="00D23690" w:rsidRDefault="00D23690" w:rsidP="00D23690">
            <w:pPr>
              <w:rPr>
                <w:rFonts w:ascii="Century Gothic" w:hAnsi="Century Gothic"/>
                <w:b/>
                <w:bCs/>
              </w:rPr>
            </w:pPr>
            <w:r w:rsidRPr="00D23690">
              <w:rPr>
                <w:rFonts w:ascii="Century Gothic" w:hAnsi="Century Gothic"/>
                <w:b/>
                <w:bCs/>
                <w:color w:val="000000" w:themeColor="text1"/>
              </w:rPr>
              <w:t>Back-End Development</w:t>
            </w:r>
          </w:p>
        </w:tc>
      </w:tr>
      <w:tr w:rsidR="00D23690" w:rsidRPr="001226F5" w14:paraId="0C3732B4" w14:textId="77777777" w:rsidTr="001F6C8F">
        <w:trPr>
          <w:trHeight w:val="109"/>
        </w:trPr>
        <w:tc>
          <w:tcPr>
            <w:tcW w:w="4868" w:type="dxa"/>
          </w:tcPr>
          <w:p w14:paraId="318D13A3" w14:textId="07CE8C9A" w:rsidR="00D23690" w:rsidRPr="001226F5" w:rsidRDefault="00D23690" w:rsidP="00D2369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API</w:t>
            </w:r>
          </w:p>
        </w:tc>
      </w:tr>
      <w:tr w:rsidR="00D23690" w:rsidRPr="001226F5" w14:paraId="168C1FAB" w14:textId="77777777" w:rsidTr="001F6C8F">
        <w:trPr>
          <w:trHeight w:val="109"/>
        </w:trPr>
        <w:tc>
          <w:tcPr>
            <w:tcW w:w="4868" w:type="dxa"/>
          </w:tcPr>
          <w:p w14:paraId="009CB303" w14:textId="19F49A22" w:rsidR="00D23690" w:rsidRPr="001226F5" w:rsidRDefault="00D23690" w:rsidP="00D23690">
            <w:pPr>
              <w:rPr>
                <w:rFonts w:ascii="Century Gothic" w:hAnsi="Century Gothic"/>
              </w:rPr>
            </w:pPr>
            <w:r w:rsidRPr="00AA2CB2">
              <w:rPr>
                <w:rFonts w:ascii="Century Gothic" w:hAnsi="Century Gothic"/>
              </w:rPr>
              <w:t>Restful service</w:t>
            </w:r>
          </w:p>
        </w:tc>
      </w:tr>
      <w:tr w:rsidR="00D23690" w:rsidRPr="001226F5" w14:paraId="64D6AECE" w14:textId="77777777" w:rsidTr="001F6C8F">
        <w:trPr>
          <w:trHeight w:val="109"/>
        </w:trPr>
        <w:tc>
          <w:tcPr>
            <w:tcW w:w="4868" w:type="dxa"/>
          </w:tcPr>
          <w:p w14:paraId="3D00DACD" w14:textId="19C8DC10" w:rsidR="00D23690" w:rsidRPr="001226F5" w:rsidRDefault="00615D1A" w:rsidP="00D2369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NODEJS</w:t>
            </w:r>
          </w:p>
        </w:tc>
      </w:tr>
      <w:tr w:rsidR="00D23690" w:rsidRPr="001226F5" w14:paraId="257BF9F3" w14:textId="77777777" w:rsidTr="001F6C8F">
        <w:trPr>
          <w:trHeight w:val="109"/>
        </w:trPr>
        <w:tc>
          <w:tcPr>
            <w:tcW w:w="4868" w:type="dxa"/>
          </w:tcPr>
          <w:p w14:paraId="06988D93" w14:textId="28893CB4" w:rsidR="00D23690" w:rsidRPr="001226F5" w:rsidRDefault="00615D1A" w:rsidP="00D2369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EXPRESS</w:t>
            </w:r>
          </w:p>
        </w:tc>
      </w:tr>
      <w:tr w:rsidR="00D23690" w:rsidRPr="001226F5" w14:paraId="647F23BA" w14:textId="77777777" w:rsidTr="001F6C8F">
        <w:trPr>
          <w:trHeight w:val="109"/>
        </w:trPr>
        <w:tc>
          <w:tcPr>
            <w:tcW w:w="4868" w:type="dxa"/>
          </w:tcPr>
          <w:p w14:paraId="372A1547" w14:textId="3419A2DB" w:rsidR="00D23690" w:rsidRPr="001226F5" w:rsidRDefault="00615D1A" w:rsidP="00D2369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JWT </w:t>
            </w:r>
            <w:r w:rsidR="00B076B5">
              <w:rPr>
                <w:rFonts w:ascii="Century Gothic" w:hAnsi="Century Gothic"/>
              </w:rPr>
              <w:t>/CORS</w:t>
            </w:r>
          </w:p>
        </w:tc>
      </w:tr>
      <w:tr w:rsidR="00871B94" w:rsidRPr="001226F5" w14:paraId="51700A2D" w14:textId="77777777" w:rsidTr="001F6C8F">
        <w:trPr>
          <w:trHeight w:val="109"/>
        </w:trPr>
        <w:tc>
          <w:tcPr>
            <w:tcW w:w="4868" w:type="dxa"/>
          </w:tcPr>
          <w:p w14:paraId="32325EEA" w14:textId="3EE177F7" w:rsidR="00871B94" w:rsidRDefault="00871B94" w:rsidP="00D2369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Django</w:t>
            </w:r>
          </w:p>
        </w:tc>
      </w:tr>
      <w:tr w:rsidR="00D23690" w:rsidRPr="001226F5" w14:paraId="63B254E6" w14:textId="77777777" w:rsidTr="001F6C8F">
        <w:trPr>
          <w:trHeight w:val="109"/>
        </w:trPr>
        <w:tc>
          <w:tcPr>
            <w:tcW w:w="4868" w:type="dxa"/>
          </w:tcPr>
          <w:p w14:paraId="5DECE24C" w14:textId="00537D0F" w:rsidR="00D23690" w:rsidRPr="001226F5" w:rsidRDefault="00D23690" w:rsidP="00D23690">
            <w:pPr>
              <w:rPr>
                <w:rFonts w:ascii="Century Gothic" w:hAnsi="Century Gothic"/>
              </w:rPr>
            </w:pPr>
          </w:p>
        </w:tc>
      </w:tr>
      <w:tr w:rsidR="00687352" w:rsidRPr="001226F5" w14:paraId="702987A0" w14:textId="77777777" w:rsidTr="001F6C8F">
        <w:trPr>
          <w:trHeight w:val="109"/>
        </w:trPr>
        <w:tc>
          <w:tcPr>
            <w:tcW w:w="4868" w:type="dxa"/>
          </w:tcPr>
          <w:p w14:paraId="54482E6A" w14:textId="7C5BB8A9" w:rsidR="00687352" w:rsidRPr="00687352" w:rsidRDefault="00687352" w:rsidP="00D23690">
            <w:pPr>
              <w:rPr>
                <w:rFonts w:ascii="Century Gothic" w:hAnsi="Century Gothic"/>
                <w:b/>
                <w:bCs/>
              </w:rPr>
            </w:pPr>
            <w:r w:rsidRPr="00687352">
              <w:rPr>
                <w:rFonts w:ascii="Century Gothic" w:hAnsi="Century Gothic"/>
                <w:b/>
                <w:bCs/>
              </w:rPr>
              <w:t>IOT</w:t>
            </w:r>
          </w:p>
        </w:tc>
      </w:tr>
      <w:tr w:rsidR="00687352" w:rsidRPr="001226F5" w14:paraId="5E4E27FB" w14:textId="77777777" w:rsidTr="001F6C8F">
        <w:trPr>
          <w:trHeight w:val="109"/>
        </w:trPr>
        <w:tc>
          <w:tcPr>
            <w:tcW w:w="4868" w:type="dxa"/>
          </w:tcPr>
          <w:p w14:paraId="335851FD" w14:textId="275544AF" w:rsidR="00687352" w:rsidRPr="001226F5" w:rsidRDefault="00727893" w:rsidP="00D2369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Micro controller with sensors</w:t>
            </w:r>
            <w:r w:rsidR="00687352">
              <w:rPr>
                <w:rFonts w:ascii="Century Gothic" w:hAnsi="Century Gothic"/>
              </w:rPr>
              <w:t xml:space="preserve"> </w:t>
            </w:r>
          </w:p>
        </w:tc>
      </w:tr>
      <w:tr w:rsidR="00687352" w:rsidRPr="001226F5" w14:paraId="5BB7E641" w14:textId="77777777" w:rsidTr="001F6C8F">
        <w:trPr>
          <w:trHeight w:val="109"/>
        </w:trPr>
        <w:tc>
          <w:tcPr>
            <w:tcW w:w="4868" w:type="dxa"/>
          </w:tcPr>
          <w:p w14:paraId="48D2D811" w14:textId="757A282A" w:rsidR="00687352" w:rsidRPr="001226F5" w:rsidRDefault="00727893" w:rsidP="00D2369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AT Commands for communication</w:t>
            </w:r>
          </w:p>
        </w:tc>
      </w:tr>
      <w:tr w:rsidR="00D23690" w:rsidRPr="001226F5" w14:paraId="27447BA7" w14:textId="77777777" w:rsidTr="001F6C8F">
        <w:trPr>
          <w:trHeight w:val="109"/>
        </w:trPr>
        <w:tc>
          <w:tcPr>
            <w:tcW w:w="4868" w:type="dxa"/>
          </w:tcPr>
          <w:p w14:paraId="54A05E0A" w14:textId="6EC0A9DB" w:rsidR="00D23690" w:rsidRPr="00615D1A" w:rsidRDefault="00615D1A" w:rsidP="00D23690">
            <w:pPr>
              <w:rPr>
                <w:rFonts w:ascii="Century Gothic" w:hAnsi="Century Gothic"/>
                <w:b/>
                <w:bCs/>
              </w:rPr>
            </w:pPr>
            <w:r w:rsidRPr="00615D1A">
              <w:rPr>
                <w:rFonts w:ascii="Century Gothic" w:hAnsi="Century Gothic"/>
                <w:b/>
                <w:bCs/>
              </w:rPr>
              <w:t>DATABASE</w:t>
            </w:r>
          </w:p>
        </w:tc>
      </w:tr>
      <w:tr w:rsidR="00615D1A" w:rsidRPr="001226F5" w14:paraId="76417FCB" w14:textId="77777777" w:rsidTr="001F6C8F">
        <w:trPr>
          <w:trHeight w:val="109"/>
        </w:trPr>
        <w:tc>
          <w:tcPr>
            <w:tcW w:w="4868" w:type="dxa"/>
          </w:tcPr>
          <w:p w14:paraId="701F27A9" w14:textId="11D08C26" w:rsidR="00615D1A" w:rsidRPr="001226F5" w:rsidRDefault="00615D1A" w:rsidP="00615D1A">
            <w:pPr>
              <w:rPr>
                <w:rFonts w:ascii="Century Gothic" w:hAnsi="Century Gothic"/>
              </w:rPr>
            </w:pPr>
            <w:r w:rsidRPr="009E465B">
              <w:rPr>
                <w:rFonts w:ascii="Century Gothic" w:hAnsi="Century Gothic"/>
              </w:rPr>
              <w:t>SQL</w:t>
            </w:r>
          </w:p>
        </w:tc>
      </w:tr>
      <w:tr w:rsidR="00615D1A" w:rsidRPr="001226F5" w14:paraId="6645DACC" w14:textId="77777777" w:rsidTr="001F6C8F">
        <w:trPr>
          <w:trHeight w:val="109"/>
        </w:trPr>
        <w:tc>
          <w:tcPr>
            <w:tcW w:w="4868" w:type="dxa"/>
          </w:tcPr>
          <w:p w14:paraId="58FC689B" w14:textId="33D4793C" w:rsidR="00615D1A" w:rsidRPr="001226F5" w:rsidRDefault="00615D1A" w:rsidP="00615D1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SQL(MongoDB)</w:t>
            </w:r>
          </w:p>
        </w:tc>
      </w:tr>
      <w:tr w:rsidR="00615D1A" w:rsidRPr="001226F5" w14:paraId="0A5DB79D" w14:textId="77777777" w:rsidTr="001F6C8F">
        <w:trPr>
          <w:trHeight w:val="109"/>
        </w:trPr>
        <w:tc>
          <w:tcPr>
            <w:tcW w:w="4868" w:type="dxa"/>
          </w:tcPr>
          <w:p w14:paraId="6B612F3A" w14:textId="0571430A" w:rsidR="00615D1A" w:rsidRPr="001226F5" w:rsidRDefault="00615D1A" w:rsidP="00615D1A">
            <w:pPr>
              <w:rPr>
                <w:rFonts w:ascii="Century Gothic" w:hAnsi="Century Gothic"/>
              </w:rPr>
            </w:pPr>
          </w:p>
        </w:tc>
      </w:tr>
      <w:tr w:rsidR="00615D1A" w:rsidRPr="001226F5" w14:paraId="41A1955C" w14:textId="77777777" w:rsidTr="001F6C8F">
        <w:trPr>
          <w:trHeight w:val="109"/>
        </w:trPr>
        <w:tc>
          <w:tcPr>
            <w:tcW w:w="4868" w:type="dxa"/>
          </w:tcPr>
          <w:p w14:paraId="330428E5" w14:textId="6FD031C5" w:rsidR="00615D1A" w:rsidRPr="001226F5" w:rsidRDefault="00615D1A" w:rsidP="00615D1A">
            <w:pPr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DevOps</w:t>
            </w:r>
          </w:p>
        </w:tc>
      </w:tr>
      <w:tr w:rsidR="00615D1A" w:rsidRPr="001226F5" w14:paraId="1A513404" w14:textId="77777777" w:rsidTr="001F6C8F">
        <w:trPr>
          <w:trHeight w:val="109"/>
        </w:trPr>
        <w:tc>
          <w:tcPr>
            <w:tcW w:w="4868" w:type="dxa"/>
          </w:tcPr>
          <w:p w14:paraId="70AC3A9B" w14:textId="24EED469" w:rsidR="00615D1A" w:rsidRDefault="00615D1A" w:rsidP="00615D1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GIT</w:t>
            </w:r>
          </w:p>
        </w:tc>
      </w:tr>
      <w:tr w:rsidR="00615D1A" w:rsidRPr="001226F5" w14:paraId="6A4F626B" w14:textId="77777777" w:rsidTr="001F6C8F">
        <w:trPr>
          <w:trHeight w:val="109"/>
        </w:trPr>
        <w:tc>
          <w:tcPr>
            <w:tcW w:w="4868" w:type="dxa"/>
          </w:tcPr>
          <w:p w14:paraId="0A25E1AD" w14:textId="64B62EB2" w:rsidR="00615D1A" w:rsidRDefault="00615D1A" w:rsidP="00615D1A">
            <w:pPr>
              <w:rPr>
                <w:rFonts w:ascii="Century Gothic" w:hAnsi="Century Gothic"/>
              </w:rPr>
            </w:pPr>
          </w:p>
        </w:tc>
      </w:tr>
      <w:tr w:rsidR="00615D1A" w:rsidRPr="001226F5" w14:paraId="57F9E90B" w14:textId="77777777" w:rsidTr="001F6C8F">
        <w:trPr>
          <w:trHeight w:val="109"/>
        </w:trPr>
        <w:tc>
          <w:tcPr>
            <w:tcW w:w="4868" w:type="dxa"/>
          </w:tcPr>
          <w:p w14:paraId="69FE3310" w14:textId="24E5C2D2" w:rsidR="00615D1A" w:rsidRPr="00615D1A" w:rsidRDefault="00615D1A" w:rsidP="00615D1A">
            <w:pPr>
              <w:rPr>
                <w:rFonts w:ascii="Century Gothic" w:hAnsi="Century Gothic"/>
                <w:b/>
                <w:bCs/>
              </w:rPr>
            </w:pPr>
            <w:r w:rsidRPr="00615D1A">
              <w:rPr>
                <w:rFonts w:ascii="Century Gothic" w:hAnsi="Century Gothic"/>
                <w:b/>
                <w:bCs/>
              </w:rPr>
              <w:t>SERVER</w:t>
            </w:r>
          </w:p>
        </w:tc>
      </w:tr>
      <w:tr w:rsidR="00615D1A" w:rsidRPr="001226F5" w14:paraId="795F2555" w14:textId="77777777" w:rsidTr="001F6C8F">
        <w:trPr>
          <w:trHeight w:val="109"/>
        </w:trPr>
        <w:tc>
          <w:tcPr>
            <w:tcW w:w="4868" w:type="dxa"/>
          </w:tcPr>
          <w:p w14:paraId="7EE02E5A" w14:textId="4862220A" w:rsidR="00615D1A" w:rsidRPr="009E465B" w:rsidRDefault="00615D1A" w:rsidP="00615D1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HEROKU</w:t>
            </w:r>
          </w:p>
        </w:tc>
      </w:tr>
      <w:tr w:rsidR="00615D1A" w:rsidRPr="001226F5" w14:paraId="7A677A16" w14:textId="77777777" w:rsidTr="001F6C8F">
        <w:trPr>
          <w:trHeight w:val="109"/>
        </w:trPr>
        <w:tc>
          <w:tcPr>
            <w:tcW w:w="4868" w:type="dxa"/>
          </w:tcPr>
          <w:p w14:paraId="5F452348" w14:textId="77C0BDF5" w:rsidR="00615D1A" w:rsidRPr="002F7E4C" w:rsidRDefault="00727893" w:rsidP="00615D1A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</w:rPr>
              <w:t>AWS</w:t>
            </w:r>
          </w:p>
        </w:tc>
      </w:tr>
      <w:tr w:rsidR="00615D1A" w:rsidRPr="001226F5" w14:paraId="2D17F06B" w14:textId="77777777" w:rsidTr="001F6C8F">
        <w:trPr>
          <w:trHeight w:val="109"/>
        </w:trPr>
        <w:tc>
          <w:tcPr>
            <w:tcW w:w="4868" w:type="dxa"/>
          </w:tcPr>
          <w:p w14:paraId="109B339E" w14:textId="0552E0F3" w:rsidR="00615D1A" w:rsidRPr="002F7E4C" w:rsidRDefault="002F7E4C" w:rsidP="00615D1A">
            <w:pPr>
              <w:rPr>
                <w:rFonts w:ascii="Century Gothic" w:hAnsi="Century Gothic"/>
                <w:b/>
                <w:bCs/>
              </w:rPr>
            </w:pPr>
            <w:r w:rsidRPr="002F7E4C">
              <w:rPr>
                <w:rFonts w:ascii="Century Gothic" w:hAnsi="Century Gothic"/>
                <w:b/>
                <w:bCs/>
              </w:rPr>
              <w:t>Methodology</w:t>
            </w:r>
          </w:p>
        </w:tc>
      </w:tr>
      <w:tr w:rsidR="00615D1A" w:rsidRPr="001226F5" w14:paraId="6468B092" w14:textId="77777777" w:rsidTr="001F6C8F">
        <w:trPr>
          <w:trHeight w:val="109"/>
        </w:trPr>
        <w:tc>
          <w:tcPr>
            <w:tcW w:w="4868" w:type="dxa"/>
          </w:tcPr>
          <w:p w14:paraId="179FB17C" w14:textId="3048C28A" w:rsidR="00615D1A" w:rsidRPr="009E465B" w:rsidRDefault="00615D1A" w:rsidP="00615D1A">
            <w:pPr>
              <w:rPr>
                <w:rFonts w:ascii="Century Gothic" w:hAnsi="Century Gothic"/>
              </w:rPr>
            </w:pPr>
            <w:r w:rsidRPr="009E465B">
              <w:rPr>
                <w:rFonts w:ascii="Century Gothic" w:hAnsi="Century Gothic"/>
              </w:rPr>
              <w:t>Agile Development</w:t>
            </w:r>
          </w:p>
        </w:tc>
      </w:tr>
    </w:tbl>
    <w:p w14:paraId="3F60A7A2" w14:textId="33D3E2DF" w:rsidR="002F7E4C" w:rsidRDefault="001F6C8F" w:rsidP="00EB1901">
      <w:pPr>
        <w:rPr>
          <w:rFonts w:eastAsia="Calibri" w:cs="Times New Roman"/>
          <w:b/>
          <w:bCs/>
          <w:color w:val="00AB9D"/>
        </w:rPr>
      </w:pPr>
      <w:r>
        <w:rPr>
          <w:rFonts w:eastAsia="Calibri" w:cs="Times New Roman"/>
          <w:b/>
          <w:bCs/>
          <w:color w:val="00AB9D"/>
        </w:rPr>
        <w:br w:type="textWrapping" w:clear="all"/>
      </w:r>
    </w:p>
    <w:p w14:paraId="35F364CA" w14:textId="1AA82358" w:rsidR="0035508D" w:rsidRPr="006006FD" w:rsidRDefault="00955C66" w:rsidP="00EB1901">
      <w:pPr>
        <w:rPr>
          <w:rFonts w:eastAsia="Calibri" w:cs="Times New Roman"/>
          <w:b/>
          <w:bCs/>
          <w:color w:val="FF0000"/>
          <w:highlight w:val="lightGray"/>
        </w:rPr>
      </w:pPr>
      <w:r w:rsidRPr="006006FD">
        <w:rPr>
          <w:rFonts w:eastAsia="Calibri" w:cs="Times New Roman"/>
          <w:b/>
          <w:bCs/>
          <w:color w:val="00AB9D"/>
        </w:rPr>
        <w:t>QUALIFICATIONS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96"/>
        <w:gridCol w:w="4794"/>
        <w:gridCol w:w="3246"/>
      </w:tblGrid>
      <w:tr w:rsidR="006006FD" w14:paraId="68446904" w14:textId="77777777" w:rsidTr="006006FD">
        <w:tc>
          <w:tcPr>
            <w:tcW w:w="1696" w:type="dxa"/>
            <w:shd w:val="clear" w:color="auto" w:fill="D9D9D9" w:themeFill="background1" w:themeFillShade="D9"/>
          </w:tcPr>
          <w:p w14:paraId="6C951947" w14:textId="66898F23" w:rsidR="006006FD" w:rsidRPr="006006FD" w:rsidRDefault="006006FD" w:rsidP="005F2F37">
            <w:pPr>
              <w:rPr>
                <w:rFonts w:ascii="Century Gothic" w:hAnsi="Century Gothic"/>
                <w:b/>
                <w:bCs/>
                <w:color w:val="071438"/>
              </w:rPr>
            </w:pPr>
            <w:r w:rsidRPr="006006FD">
              <w:rPr>
                <w:rFonts w:ascii="Century Gothic" w:hAnsi="Century Gothic"/>
                <w:b/>
                <w:bCs/>
                <w:color w:val="071438"/>
              </w:rPr>
              <w:t>Year</w:t>
            </w:r>
          </w:p>
        </w:tc>
        <w:tc>
          <w:tcPr>
            <w:tcW w:w="4794" w:type="dxa"/>
            <w:shd w:val="clear" w:color="auto" w:fill="D9D9D9" w:themeFill="background1" w:themeFillShade="D9"/>
          </w:tcPr>
          <w:p w14:paraId="2EF7AD4F" w14:textId="27DD9E6F" w:rsidR="006006FD" w:rsidRPr="006006FD" w:rsidRDefault="006006FD" w:rsidP="005F2F37">
            <w:pPr>
              <w:rPr>
                <w:rFonts w:ascii="Century Gothic" w:hAnsi="Century Gothic"/>
                <w:b/>
                <w:bCs/>
                <w:color w:val="071438"/>
              </w:rPr>
            </w:pPr>
            <w:r w:rsidRPr="006006FD">
              <w:rPr>
                <w:rFonts w:ascii="Century Gothic" w:hAnsi="Century Gothic"/>
                <w:b/>
                <w:bCs/>
                <w:color w:val="071438"/>
              </w:rPr>
              <w:t>Qualification</w:t>
            </w:r>
          </w:p>
        </w:tc>
        <w:tc>
          <w:tcPr>
            <w:tcW w:w="3246" w:type="dxa"/>
            <w:shd w:val="clear" w:color="auto" w:fill="D9D9D9" w:themeFill="background1" w:themeFillShade="D9"/>
          </w:tcPr>
          <w:p w14:paraId="6EC0748E" w14:textId="731EA21C" w:rsidR="006006FD" w:rsidRPr="006006FD" w:rsidRDefault="006006FD" w:rsidP="005F2F37">
            <w:pPr>
              <w:rPr>
                <w:rFonts w:ascii="Century Gothic" w:hAnsi="Century Gothic"/>
                <w:b/>
                <w:bCs/>
                <w:color w:val="071438"/>
              </w:rPr>
            </w:pPr>
            <w:r w:rsidRPr="006006FD">
              <w:rPr>
                <w:rFonts w:ascii="Century Gothic" w:hAnsi="Century Gothic"/>
                <w:b/>
                <w:bCs/>
                <w:color w:val="071438"/>
              </w:rPr>
              <w:t>Institute</w:t>
            </w:r>
          </w:p>
        </w:tc>
      </w:tr>
      <w:tr w:rsidR="006006FD" w14:paraId="2728145E" w14:textId="77777777" w:rsidTr="006006FD">
        <w:tc>
          <w:tcPr>
            <w:tcW w:w="1696" w:type="dxa"/>
          </w:tcPr>
          <w:p w14:paraId="237D9AFE" w14:textId="116AF4E1" w:rsidR="006006FD" w:rsidRPr="006006FD" w:rsidRDefault="00EA6728" w:rsidP="001D47CF">
            <w:pPr>
              <w:jc w:val="center"/>
              <w:rPr>
                <w:rFonts w:ascii="Century Gothic" w:hAnsi="Century Gothic"/>
              </w:rPr>
            </w:pPr>
            <w:r w:rsidRPr="00EA6728">
              <w:rPr>
                <w:rFonts w:ascii="Century Gothic" w:hAnsi="Century Gothic"/>
              </w:rPr>
              <w:t>20</w:t>
            </w:r>
            <w:r w:rsidR="002F7E4C">
              <w:rPr>
                <w:rFonts w:ascii="Century Gothic" w:hAnsi="Century Gothic"/>
              </w:rPr>
              <w:t>22</w:t>
            </w:r>
          </w:p>
        </w:tc>
        <w:tc>
          <w:tcPr>
            <w:tcW w:w="4794" w:type="dxa"/>
          </w:tcPr>
          <w:p w14:paraId="24AFC244" w14:textId="2B7910C2" w:rsidR="006006FD" w:rsidRPr="006006FD" w:rsidRDefault="006E6A03" w:rsidP="005F2F3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Honours </w:t>
            </w:r>
            <w:r w:rsidRPr="00EA6728">
              <w:rPr>
                <w:rFonts w:ascii="Century Gothic" w:hAnsi="Century Gothic"/>
              </w:rPr>
              <w:t>in</w:t>
            </w:r>
            <w:r w:rsidR="00EA6728" w:rsidRPr="00EA6728">
              <w:rPr>
                <w:rFonts w:ascii="Century Gothic" w:hAnsi="Century Gothic"/>
              </w:rPr>
              <w:t xml:space="preserve"> Information Technology</w:t>
            </w:r>
            <w:r w:rsidR="002015A6">
              <w:rPr>
                <w:rFonts w:ascii="Century Gothic" w:hAnsi="Century Gothic"/>
              </w:rPr>
              <w:t xml:space="preserve"> (On Going)</w:t>
            </w:r>
          </w:p>
        </w:tc>
        <w:tc>
          <w:tcPr>
            <w:tcW w:w="3246" w:type="dxa"/>
          </w:tcPr>
          <w:p w14:paraId="05BC62D4" w14:textId="4167527A" w:rsidR="006006FD" w:rsidRPr="006006FD" w:rsidRDefault="002F7E4C" w:rsidP="005F2F3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         Rich Filed College</w:t>
            </w:r>
          </w:p>
        </w:tc>
      </w:tr>
      <w:tr w:rsidR="001D47CF" w14:paraId="620B3B8A" w14:textId="77777777" w:rsidTr="006006FD">
        <w:tc>
          <w:tcPr>
            <w:tcW w:w="1696" w:type="dxa"/>
          </w:tcPr>
          <w:p w14:paraId="4B5F473C" w14:textId="2C9EC127" w:rsidR="001D47CF" w:rsidRPr="00EA6728" w:rsidRDefault="001D47CF" w:rsidP="001D47CF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201</w:t>
            </w:r>
            <w:r w:rsidR="00C3185D">
              <w:rPr>
                <w:rFonts w:ascii="Century Gothic" w:hAnsi="Century Gothic"/>
              </w:rPr>
              <w:t>3</w:t>
            </w:r>
          </w:p>
        </w:tc>
        <w:tc>
          <w:tcPr>
            <w:tcW w:w="4794" w:type="dxa"/>
          </w:tcPr>
          <w:p w14:paraId="213CA051" w14:textId="2C7591F9" w:rsidR="001D47CF" w:rsidRPr="00EA6728" w:rsidRDefault="002F7E4C" w:rsidP="005F2F3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Diploma in</w:t>
            </w:r>
            <w:r w:rsidR="001D47CF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Information</w:t>
            </w:r>
            <w:r w:rsidR="001D47CF">
              <w:rPr>
                <w:rFonts w:ascii="Century Gothic" w:hAnsi="Century Gothic"/>
              </w:rPr>
              <w:t xml:space="preserve"> Technology</w:t>
            </w:r>
          </w:p>
        </w:tc>
        <w:tc>
          <w:tcPr>
            <w:tcW w:w="3246" w:type="dxa"/>
          </w:tcPr>
          <w:p w14:paraId="2DDF13E6" w14:textId="0EF65A7D" w:rsidR="001D47CF" w:rsidRPr="00EA6728" w:rsidRDefault="002F7E4C" w:rsidP="002F7E4C">
            <w:pPr>
              <w:ind w:firstLine="7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Rich Filed College</w:t>
            </w:r>
          </w:p>
        </w:tc>
      </w:tr>
    </w:tbl>
    <w:p w14:paraId="3FD0469B" w14:textId="77777777" w:rsidR="00955C66" w:rsidRPr="006006FD" w:rsidRDefault="00955C66" w:rsidP="005F2F3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/>
          <w:b/>
          <w:bCs/>
          <w:color w:val="00AB9D"/>
          <w:sz w:val="24"/>
          <w:szCs w:val="24"/>
        </w:rPr>
      </w:pPr>
    </w:p>
    <w:p w14:paraId="6889126D" w14:textId="22DBCBDB" w:rsidR="00955C66" w:rsidRPr="006006FD" w:rsidRDefault="00955C66" w:rsidP="005F2F3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/>
          <w:b/>
          <w:bCs/>
          <w:color w:val="00AB9D"/>
        </w:rPr>
      </w:pPr>
      <w:r w:rsidRPr="006006FD">
        <w:rPr>
          <w:rFonts w:ascii="Century Gothic" w:hAnsi="Century Gothic"/>
          <w:b/>
          <w:bCs/>
          <w:color w:val="00AB9D"/>
        </w:rPr>
        <w:t>CERTIFICATIONS / COURSES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46"/>
        <w:gridCol w:w="5386"/>
        <w:gridCol w:w="3504"/>
      </w:tblGrid>
      <w:tr w:rsidR="006006FD" w:rsidRPr="006006FD" w14:paraId="387AD9A0" w14:textId="77777777" w:rsidTr="001D47CF">
        <w:tc>
          <w:tcPr>
            <w:tcW w:w="846" w:type="dxa"/>
            <w:shd w:val="clear" w:color="auto" w:fill="D9D9D9" w:themeFill="background1" w:themeFillShade="D9"/>
          </w:tcPr>
          <w:p w14:paraId="408AC30A" w14:textId="77777777" w:rsidR="006006FD" w:rsidRPr="006006FD" w:rsidRDefault="006006FD" w:rsidP="0002729D">
            <w:pPr>
              <w:rPr>
                <w:rFonts w:ascii="Century Gothic" w:hAnsi="Century Gothic"/>
                <w:b/>
                <w:bCs/>
                <w:color w:val="071438"/>
              </w:rPr>
            </w:pPr>
            <w:r w:rsidRPr="006006FD">
              <w:rPr>
                <w:rFonts w:ascii="Century Gothic" w:hAnsi="Century Gothic"/>
                <w:b/>
                <w:bCs/>
                <w:color w:val="071438"/>
              </w:rPr>
              <w:t>Year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26692A7B" w14:textId="77777777" w:rsidR="006006FD" w:rsidRPr="006006FD" w:rsidRDefault="006006FD" w:rsidP="0002729D">
            <w:pPr>
              <w:rPr>
                <w:rFonts w:ascii="Century Gothic" w:hAnsi="Century Gothic"/>
                <w:b/>
                <w:bCs/>
                <w:color w:val="071438"/>
              </w:rPr>
            </w:pPr>
            <w:r w:rsidRPr="006006FD">
              <w:rPr>
                <w:rFonts w:ascii="Century Gothic" w:hAnsi="Century Gothic"/>
                <w:b/>
                <w:bCs/>
                <w:color w:val="071438"/>
              </w:rPr>
              <w:t>Qualification</w:t>
            </w:r>
          </w:p>
        </w:tc>
        <w:tc>
          <w:tcPr>
            <w:tcW w:w="3504" w:type="dxa"/>
            <w:shd w:val="clear" w:color="auto" w:fill="D9D9D9" w:themeFill="background1" w:themeFillShade="D9"/>
          </w:tcPr>
          <w:p w14:paraId="2B8F6DFA" w14:textId="139E2960" w:rsidR="006006FD" w:rsidRPr="006006FD" w:rsidRDefault="006006FD" w:rsidP="0002729D">
            <w:pPr>
              <w:rPr>
                <w:rFonts w:ascii="Century Gothic" w:hAnsi="Century Gothic"/>
                <w:b/>
                <w:bCs/>
                <w:color w:val="071438"/>
              </w:rPr>
            </w:pPr>
            <w:r w:rsidRPr="006006FD">
              <w:rPr>
                <w:rFonts w:ascii="Century Gothic" w:hAnsi="Century Gothic"/>
                <w:b/>
                <w:bCs/>
                <w:color w:val="071438"/>
              </w:rPr>
              <w:t>Institute</w:t>
            </w:r>
            <w:r>
              <w:rPr>
                <w:rFonts w:ascii="Century Gothic" w:hAnsi="Century Gothic"/>
                <w:b/>
                <w:bCs/>
                <w:color w:val="071438"/>
              </w:rPr>
              <w:t>/Company</w:t>
            </w:r>
          </w:p>
        </w:tc>
      </w:tr>
      <w:tr w:rsidR="006006FD" w:rsidRPr="006006FD" w14:paraId="07DC07B6" w14:textId="77777777" w:rsidTr="001D47CF">
        <w:tc>
          <w:tcPr>
            <w:tcW w:w="846" w:type="dxa"/>
          </w:tcPr>
          <w:p w14:paraId="5BFBA5BE" w14:textId="11ED7F76" w:rsidR="006006FD" w:rsidRPr="001D47CF" w:rsidRDefault="006D6F8F" w:rsidP="001D47CF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2016</w:t>
            </w:r>
          </w:p>
        </w:tc>
        <w:tc>
          <w:tcPr>
            <w:tcW w:w="5386" w:type="dxa"/>
          </w:tcPr>
          <w:p w14:paraId="601242F6" w14:textId="593278C9" w:rsidR="006006FD" w:rsidRPr="001D47CF" w:rsidRDefault="00CA4E52" w:rsidP="001D47CF">
            <w:pPr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Diploma: Digital</w:t>
            </w:r>
            <w:r w:rsidR="006D6F8F">
              <w:rPr>
                <w:rFonts w:ascii="Century Gothic" w:hAnsi="Century Gothic"/>
              </w:rPr>
              <w:t xml:space="preserve"> Marketing</w:t>
            </w:r>
          </w:p>
        </w:tc>
        <w:tc>
          <w:tcPr>
            <w:tcW w:w="3504" w:type="dxa"/>
          </w:tcPr>
          <w:p w14:paraId="379FC882" w14:textId="46A4AF89" w:rsidR="006006FD" w:rsidRPr="001D47CF" w:rsidRDefault="00CA4E52" w:rsidP="001D47CF">
            <w:pPr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Show Academy</w:t>
            </w:r>
          </w:p>
        </w:tc>
      </w:tr>
      <w:tr w:rsidR="006D6F8F" w:rsidRPr="006006FD" w14:paraId="57BC3958" w14:textId="77777777" w:rsidTr="001D47CF">
        <w:tc>
          <w:tcPr>
            <w:tcW w:w="846" w:type="dxa"/>
          </w:tcPr>
          <w:p w14:paraId="6E6856DF" w14:textId="3758F9C6" w:rsidR="006D6F8F" w:rsidRPr="001D47CF" w:rsidRDefault="006D6F8F" w:rsidP="001D47CF">
            <w:pPr>
              <w:jc w:val="center"/>
              <w:rPr>
                <w:rFonts w:ascii="Century Gothic" w:hAnsi="Century Gothic"/>
              </w:rPr>
            </w:pPr>
            <w:r w:rsidRPr="001D47CF">
              <w:rPr>
                <w:rFonts w:ascii="Century Gothic" w:hAnsi="Century Gothic"/>
              </w:rPr>
              <w:t>20</w:t>
            </w:r>
            <w:r>
              <w:rPr>
                <w:rFonts w:ascii="Century Gothic" w:hAnsi="Century Gothic"/>
              </w:rPr>
              <w:t>18</w:t>
            </w:r>
          </w:p>
        </w:tc>
        <w:tc>
          <w:tcPr>
            <w:tcW w:w="5386" w:type="dxa"/>
          </w:tcPr>
          <w:p w14:paraId="33D9A40C" w14:textId="5F9F332D" w:rsidR="006D6F8F" w:rsidRPr="001D47CF" w:rsidRDefault="006D6F8F" w:rsidP="001D47CF">
            <w:pPr>
              <w:rPr>
                <w:rFonts w:ascii="Century Gothic" w:hAnsi="Century Gothic"/>
              </w:rPr>
            </w:pPr>
            <w:r w:rsidRPr="001D47CF">
              <w:rPr>
                <w:rFonts w:ascii="Century Gothic" w:hAnsi="Century Gothic"/>
              </w:rPr>
              <w:t xml:space="preserve">Certificate: </w:t>
            </w:r>
            <w:r>
              <w:rPr>
                <w:rFonts w:ascii="Century Gothic" w:hAnsi="Century Gothic"/>
              </w:rPr>
              <w:t>IOT</w:t>
            </w:r>
          </w:p>
        </w:tc>
        <w:tc>
          <w:tcPr>
            <w:tcW w:w="3504" w:type="dxa"/>
          </w:tcPr>
          <w:p w14:paraId="3F771DBA" w14:textId="5E1E72A7" w:rsidR="006D6F8F" w:rsidRPr="006D6F8F" w:rsidRDefault="006D6F8F" w:rsidP="001D47CF">
            <w:pPr>
              <w:rPr>
                <w:rFonts w:ascii="Century Gothic" w:hAnsi="Century Gothic"/>
              </w:rPr>
            </w:pPr>
            <w:r w:rsidRPr="006D6F8F">
              <w:rPr>
                <w:rFonts w:ascii="Century Gothic" w:hAnsi="Century Gothic"/>
              </w:rPr>
              <w:t>Cisco Networking Academy®</w:t>
            </w:r>
          </w:p>
        </w:tc>
      </w:tr>
      <w:tr w:rsidR="006006FD" w:rsidRPr="006006FD" w14:paraId="0A5BBB90" w14:textId="77777777" w:rsidTr="001D47CF">
        <w:tc>
          <w:tcPr>
            <w:tcW w:w="846" w:type="dxa"/>
          </w:tcPr>
          <w:p w14:paraId="2D24D675" w14:textId="5ED97D38" w:rsidR="006006FD" w:rsidRPr="001D47CF" w:rsidRDefault="001D47CF" w:rsidP="001D47CF">
            <w:pPr>
              <w:jc w:val="center"/>
              <w:rPr>
                <w:rFonts w:ascii="Century Gothic" w:hAnsi="Century Gothic"/>
              </w:rPr>
            </w:pPr>
            <w:r w:rsidRPr="001D47CF">
              <w:rPr>
                <w:rFonts w:ascii="Century Gothic" w:hAnsi="Century Gothic"/>
              </w:rPr>
              <w:t>20</w:t>
            </w:r>
            <w:r w:rsidR="006D6F8F">
              <w:rPr>
                <w:rFonts w:ascii="Century Gothic" w:hAnsi="Century Gothic"/>
              </w:rPr>
              <w:t>18</w:t>
            </w:r>
          </w:p>
        </w:tc>
        <w:tc>
          <w:tcPr>
            <w:tcW w:w="5386" w:type="dxa"/>
          </w:tcPr>
          <w:p w14:paraId="794424D6" w14:textId="3B071B50" w:rsidR="006006FD" w:rsidRPr="001D47CF" w:rsidRDefault="001D47CF" w:rsidP="001D47CF">
            <w:pPr>
              <w:jc w:val="left"/>
              <w:rPr>
                <w:rFonts w:ascii="Century Gothic" w:hAnsi="Century Gothic"/>
              </w:rPr>
            </w:pPr>
            <w:r w:rsidRPr="001D47CF">
              <w:rPr>
                <w:rFonts w:ascii="Century Gothic" w:hAnsi="Century Gothic"/>
              </w:rPr>
              <w:t>Certificate</w:t>
            </w:r>
            <w:r w:rsidR="006D6F8F">
              <w:rPr>
                <w:rFonts w:ascii="Century Gothic" w:hAnsi="Century Gothic"/>
              </w:rPr>
              <w:t>:</w:t>
            </w:r>
            <w:r w:rsidR="006D6F8F" w:rsidRPr="006D6F8F">
              <w:rPr>
                <w:rFonts w:ascii="Century Gothic" w:hAnsi="Century Gothic"/>
              </w:rPr>
              <w:t xml:space="preserve"> Cyber</w:t>
            </w:r>
            <w:r w:rsidR="006D6F8F">
              <w:rPr>
                <w:rFonts w:ascii="Century Gothic" w:hAnsi="Century Gothic"/>
              </w:rPr>
              <w:t xml:space="preserve"> </w:t>
            </w:r>
            <w:r w:rsidR="006D6F8F" w:rsidRPr="006D6F8F">
              <w:rPr>
                <w:rFonts w:ascii="Century Gothic" w:hAnsi="Century Gothic"/>
              </w:rPr>
              <w:t xml:space="preserve">security </w:t>
            </w:r>
          </w:p>
        </w:tc>
        <w:tc>
          <w:tcPr>
            <w:tcW w:w="3504" w:type="dxa"/>
          </w:tcPr>
          <w:p w14:paraId="464619E2" w14:textId="7DF5012C" w:rsidR="006006FD" w:rsidRPr="001D47CF" w:rsidRDefault="006D6F8F" w:rsidP="001D47CF">
            <w:pPr>
              <w:jc w:val="left"/>
              <w:rPr>
                <w:rFonts w:ascii="Century Gothic" w:hAnsi="Century Gothic"/>
              </w:rPr>
            </w:pPr>
            <w:r w:rsidRPr="006D6F8F">
              <w:rPr>
                <w:rFonts w:ascii="Century Gothic" w:hAnsi="Century Gothic"/>
              </w:rPr>
              <w:t>Cisco Networking Academy®</w:t>
            </w:r>
          </w:p>
        </w:tc>
      </w:tr>
    </w:tbl>
    <w:p w14:paraId="1C2C203A" w14:textId="77777777" w:rsidR="00E021F9" w:rsidRDefault="00E021F9" w:rsidP="005F2F3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/>
          <w:b/>
          <w:bCs/>
          <w:color w:val="00AB9D"/>
          <w:sz w:val="20"/>
          <w:szCs w:val="20"/>
        </w:rPr>
      </w:pPr>
    </w:p>
    <w:p w14:paraId="304E4ED8" w14:textId="77777777" w:rsidR="00E62738" w:rsidRPr="00253E60" w:rsidRDefault="00E62738" w:rsidP="00E62738">
      <w:pPr>
        <w:rPr>
          <w:rFonts w:ascii="Century Gothic" w:eastAsia="Calibri" w:hAnsi="Century Gothic" w:cs="Times New Roman"/>
          <w:color w:val="071438"/>
          <w:sz w:val="4"/>
          <w:szCs w:val="4"/>
        </w:rPr>
      </w:pPr>
    </w:p>
    <w:p w14:paraId="45B98D26" w14:textId="77777777" w:rsidR="00E62738" w:rsidRDefault="00E62738" w:rsidP="0035508D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469D5751" w14:textId="77777777" w:rsidR="004B4C81" w:rsidRPr="00EA50BB" w:rsidRDefault="004B4C81" w:rsidP="00EA50BB">
      <w:pPr>
        <w:pStyle w:val="Heading3"/>
      </w:pPr>
      <w:r w:rsidRPr="00EA50BB">
        <w:t>PERSONAL DETAILS</w:t>
      </w:r>
    </w:p>
    <w:tbl>
      <w:tblPr>
        <w:tblStyle w:val="TableGrid"/>
        <w:tblW w:w="98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80"/>
        <w:gridCol w:w="6930"/>
      </w:tblGrid>
      <w:tr w:rsidR="004B4C81" w:rsidRPr="00F052E0" w14:paraId="221BA6B4" w14:textId="77777777" w:rsidTr="00996542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1D2B97F8" w14:textId="77777777" w:rsidR="004B4C81" w:rsidRPr="00DA1048" w:rsidRDefault="004B4C81" w:rsidP="005F2F37">
            <w:pPr>
              <w:jc w:val="left"/>
              <w:rPr>
                <w:rFonts w:asciiTheme="minorHAnsi" w:hAnsiTheme="minorHAnsi"/>
                <w:b/>
                <w:bCs/>
                <w:color w:val="071438"/>
              </w:rPr>
            </w:pPr>
            <w:bookmarkStart w:id="2" w:name="_Hlk13655773"/>
            <w:r w:rsidRPr="00DA1048">
              <w:rPr>
                <w:rFonts w:asciiTheme="minorHAnsi" w:hAnsiTheme="minorHAnsi"/>
                <w:b/>
                <w:bCs/>
                <w:color w:val="071438"/>
              </w:rPr>
              <w:t>Full Name &amp; Surname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71BAE5" w14:textId="5B727DF9" w:rsidR="004B4C81" w:rsidRPr="00DA1048" w:rsidRDefault="00B261DC" w:rsidP="00990361">
            <w:pPr>
              <w:ind w:hanging="18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Nyembo </w:t>
            </w:r>
            <w:proofErr w:type="spellStart"/>
            <w:r>
              <w:rPr>
                <w:rFonts w:asciiTheme="minorHAnsi" w:hAnsiTheme="minorHAnsi"/>
              </w:rPr>
              <w:t>Mwarabu</w:t>
            </w:r>
            <w:proofErr w:type="spellEnd"/>
            <w:r>
              <w:rPr>
                <w:rFonts w:asciiTheme="minorHAnsi" w:hAnsiTheme="minorHAnsi"/>
              </w:rPr>
              <w:t xml:space="preserve"> Danny</w:t>
            </w:r>
          </w:p>
        </w:tc>
      </w:tr>
      <w:tr w:rsidR="004B4C81" w:rsidRPr="00F052E0" w14:paraId="0328D056" w14:textId="77777777" w:rsidTr="00996542">
        <w:trPr>
          <w:trHeight w:val="354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19D7141F" w14:textId="77777777" w:rsidR="004B4C81" w:rsidRPr="00DA1048" w:rsidRDefault="004B4C81" w:rsidP="005F2F37">
            <w:pPr>
              <w:jc w:val="left"/>
              <w:rPr>
                <w:rFonts w:asciiTheme="minorHAnsi" w:hAnsiTheme="minorHAnsi"/>
                <w:b/>
                <w:bCs/>
                <w:color w:val="071438"/>
              </w:rPr>
            </w:pPr>
            <w:r w:rsidRPr="00DA1048">
              <w:rPr>
                <w:rFonts w:asciiTheme="minorHAnsi" w:hAnsiTheme="minorHAnsi"/>
                <w:b/>
                <w:bCs/>
                <w:color w:val="071438"/>
              </w:rPr>
              <w:t>Known As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2B9CBC" w14:textId="2C798FFE" w:rsidR="004B4C81" w:rsidRPr="00DA1048" w:rsidRDefault="00B261DC" w:rsidP="00990361">
            <w:pPr>
              <w:ind w:hanging="18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Danny</w:t>
            </w:r>
            <w:r w:rsidR="00DA1048" w:rsidRPr="00DA1048">
              <w:rPr>
                <w:rFonts w:asciiTheme="minorHAnsi" w:hAnsiTheme="minorHAnsi"/>
              </w:rPr>
              <w:t xml:space="preserve"> </w:t>
            </w:r>
          </w:p>
        </w:tc>
      </w:tr>
      <w:tr w:rsidR="004B4C81" w:rsidRPr="00F052E0" w14:paraId="35AC3AC9" w14:textId="77777777" w:rsidTr="00996542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4FCD266B" w14:textId="77777777" w:rsidR="004B4C81" w:rsidRPr="00DA1048" w:rsidRDefault="004B4C81" w:rsidP="005F2F37">
            <w:pPr>
              <w:jc w:val="left"/>
              <w:rPr>
                <w:rFonts w:asciiTheme="minorHAnsi" w:hAnsiTheme="minorHAnsi"/>
                <w:b/>
                <w:bCs/>
                <w:color w:val="071438"/>
              </w:rPr>
            </w:pPr>
            <w:r w:rsidRPr="00DA1048">
              <w:rPr>
                <w:rFonts w:asciiTheme="minorHAnsi" w:hAnsiTheme="minorHAnsi"/>
                <w:b/>
                <w:bCs/>
                <w:color w:val="071438"/>
              </w:rPr>
              <w:t>ID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D61DE6" w14:textId="5787FC6A" w:rsidR="004A1BE8" w:rsidRPr="00180FEE" w:rsidRDefault="004A1BE8" w:rsidP="004A1BE8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CA4E52">
              <w:rPr>
                <w:sz w:val="18"/>
                <w:szCs w:val="18"/>
              </w:rPr>
              <w:t>006126637261</w:t>
            </w:r>
          </w:p>
          <w:p w14:paraId="0C47B30A" w14:textId="484F0095" w:rsidR="004B4C81" w:rsidRPr="00DA1048" w:rsidRDefault="004B4C81" w:rsidP="00DA1048">
            <w:pPr>
              <w:pStyle w:val="Heading1"/>
              <w:spacing w:before="0"/>
              <w:outlineLvl w:val="0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B4C81" w:rsidRPr="00F052E0" w14:paraId="42B30FF9" w14:textId="77777777" w:rsidTr="00996542">
        <w:trPr>
          <w:trHeight w:val="354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2B57F4AE" w14:textId="77777777" w:rsidR="004B4C81" w:rsidRPr="00DA1048" w:rsidRDefault="004B4C81" w:rsidP="005F2F37">
            <w:pPr>
              <w:jc w:val="left"/>
              <w:rPr>
                <w:rFonts w:asciiTheme="minorHAnsi" w:hAnsiTheme="minorHAnsi"/>
                <w:b/>
                <w:bCs/>
                <w:color w:val="071438"/>
              </w:rPr>
            </w:pPr>
            <w:r w:rsidRPr="00DA1048">
              <w:rPr>
                <w:rFonts w:asciiTheme="minorHAnsi" w:hAnsiTheme="minorHAnsi"/>
                <w:b/>
                <w:bCs/>
                <w:color w:val="071438"/>
              </w:rPr>
              <w:t>Date of Birth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5291DF" w14:textId="7935F9F8" w:rsidR="004B4C81" w:rsidRPr="00DA1048" w:rsidRDefault="00B261DC" w:rsidP="00990361">
            <w:pPr>
              <w:ind w:hanging="18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</w:t>
            </w:r>
            <w:r w:rsidR="004A1BE8">
              <w:rPr>
                <w:rFonts w:asciiTheme="minorHAnsi" w:hAnsiTheme="minorHAnsi"/>
              </w:rPr>
              <w:t>/</w:t>
            </w:r>
            <w:r>
              <w:rPr>
                <w:rFonts w:asciiTheme="minorHAnsi" w:hAnsiTheme="minorHAnsi"/>
              </w:rPr>
              <w:t>06</w:t>
            </w:r>
            <w:r w:rsidR="004A1BE8">
              <w:rPr>
                <w:rFonts w:asciiTheme="minorHAnsi" w:hAnsiTheme="minorHAnsi"/>
              </w:rPr>
              <w:t>/199</w:t>
            </w:r>
            <w:r>
              <w:rPr>
                <w:rFonts w:asciiTheme="minorHAnsi" w:hAnsiTheme="minorHAnsi"/>
              </w:rPr>
              <w:t>0</w:t>
            </w:r>
          </w:p>
        </w:tc>
      </w:tr>
      <w:tr w:rsidR="004B4C81" w:rsidRPr="00F052E0" w14:paraId="2D22365F" w14:textId="77777777" w:rsidTr="00996542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6A7895E0" w14:textId="77777777" w:rsidR="004B4C81" w:rsidRPr="00DA1048" w:rsidRDefault="004B4C81" w:rsidP="005F2F37">
            <w:pPr>
              <w:jc w:val="left"/>
              <w:rPr>
                <w:rFonts w:asciiTheme="minorHAnsi" w:hAnsiTheme="minorHAnsi"/>
                <w:b/>
                <w:bCs/>
                <w:color w:val="071438"/>
              </w:rPr>
            </w:pPr>
            <w:r w:rsidRPr="00DA1048">
              <w:rPr>
                <w:rFonts w:asciiTheme="minorHAnsi" w:hAnsiTheme="minorHAnsi"/>
                <w:b/>
                <w:bCs/>
                <w:color w:val="071438"/>
              </w:rPr>
              <w:t>Nationality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1AAB16" w14:textId="264D7479" w:rsidR="004B4C81" w:rsidRPr="00DA1048" w:rsidRDefault="004A1BE8" w:rsidP="004A1BE8">
            <w:p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Congolese</w:t>
            </w:r>
          </w:p>
        </w:tc>
      </w:tr>
      <w:tr w:rsidR="004B4C81" w:rsidRPr="00F052E0" w14:paraId="38A584A1" w14:textId="77777777" w:rsidTr="00996542">
        <w:trPr>
          <w:trHeight w:val="354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148CAA03" w14:textId="77777777" w:rsidR="004B4C81" w:rsidRPr="00DA1048" w:rsidRDefault="004B4C81" w:rsidP="005F2F37">
            <w:pPr>
              <w:jc w:val="left"/>
              <w:rPr>
                <w:rFonts w:asciiTheme="minorHAnsi" w:hAnsiTheme="minorHAnsi"/>
                <w:b/>
                <w:bCs/>
                <w:color w:val="071438"/>
              </w:rPr>
            </w:pPr>
            <w:r w:rsidRPr="00DA1048">
              <w:rPr>
                <w:rFonts w:asciiTheme="minorHAnsi" w:hAnsiTheme="minorHAnsi"/>
                <w:b/>
                <w:bCs/>
                <w:color w:val="071438"/>
              </w:rPr>
              <w:t>Race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630436" w14:textId="221F3266" w:rsidR="004A1BE8" w:rsidRPr="00DA1048" w:rsidRDefault="004A1BE8" w:rsidP="004A1BE8">
            <w:p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African</w:t>
            </w:r>
          </w:p>
        </w:tc>
      </w:tr>
      <w:tr w:rsidR="004B4C81" w:rsidRPr="00F052E0" w14:paraId="0E635D21" w14:textId="77777777" w:rsidTr="00996542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40DDD574" w14:textId="77777777" w:rsidR="004B4C81" w:rsidRPr="00DA1048" w:rsidRDefault="004B4C81" w:rsidP="005F2F37">
            <w:pPr>
              <w:jc w:val="left"/>
              <w:rPr>
                <w:rFonts w:asciiTheme="minorHAnsi" w:hAnsiTheme="minorHAnsi"/>
                <w:b/>
                <w:bCs/>
                <w:color w:val="071438"/>
              </w:rPr>
            </w:pPr>
            <w:r w:rsidRPr="00DA1048">
              <w:rPr>
                <w:rFonts w:asciiTheme="minorHAnsi" w:hAnsiTheme="minorHAnsi"/>
                <w:b/>
                <w:bCs/>
                <w:color w:val="071438"/>
              </w:rPr>
              <w:t>Gender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528920" w14:textId="3084FD27" w:rsidR="004B4C81" w:rsidRPr="00DA1048" w:rsidRDefault="004A1BE8" w:rsidP="004A1BE8">
            <w:p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Male</w:t>
            </w:r>
          </w:p>
        </w:tc>
      </w:tr>
      <w:tr w:rsidR="004B4C81" w:rsidRPr="00F052E0" w14:paraId="525083D5" w14:textId="77777777" w:rsidTr="00996542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14F87FED" w14:textId="77777777" w:rsidR="004B4C81" w:rsidRPr="00DA1048" w:rsidRDefault="004B4C81" w:rsidP="005F2F37">
            <w:pPr>
              <w:jc w:val="left"/>
              <w:rPr>
                <w:rFonts w:asciiTheme="minorHAnsi" w:hAnsiTheme="minorHAnsi"/>
                <w:b/>
                <w:bCs/>
                <w:color w:val="071438"/>
              </w:rPr>
            </w:pPr>
            <w:r w:rsidRPr="00DA1048">
              <w:rPr>
                <w:rFonts w:asciiTheme="minorHAnsi" w:hAnsiTheme="minorHAnsi"/>
                <w:b/>
                <w:bCs/>
                <w:color w:val="071438"/>
              </w:rPr>
              <w:t>Marital Status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505EC6" w14:textId="243A1D64" w:rsidR="004B4C81" w:rsidRPr="00DA1048" w:rsidRDefault="004A1BE8" w:rsidP="004A1BE8">
            <w:p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Single</w:t>
            </w:r>
          </w:p>
        </w:tc>
      </w:tr>
      <w:tr w:rsidR="004B4C81" w:rsidRPr="00F052E0" w14:paraId="696E825F" w14:textId="77777777" w:rsidTr="00996542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75DE5B2A" w14:textId="77777777" w:rsidR="004B4C81" w:rsidRPr="00DA1048" w:rsidRDefault="004B4C81" w:rsidP="005F2F37">
            <w:pPr>
              <w:jc w:val="left"/>
              <w:rPr>
                <w:rFonts w:asciiTheme="minorHAnsi" w:hAnsiTheme="minorHAnsi"/>
                <w:b/>
                <w:bCs/>
                <w:color w:val="071438"/>
              </w:rPr>
            </w:pPr>
            <w:r w:rsidRPr="00DA1048">
              <w:rPr>
                <w:rFonts w:asciiTheme="minorHAnsi" w:hAnsiTheme="minorHAnsi"/>
                <w:b/>
                <w:bCs/>
                <w:color w:val="071438"/>
              </w:rPr>
              <w:t>Living Location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5C63D3" w14:textId="72585008" w:rsidR="004B4C81" w:rsidRPr="00DA1048" w:rsidRDefault="00B261DC" w:rsidP="004A1BE8">
            <w:p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Johannesburg</w:t>
            </w:r>
          </w:p>
        </w:tc>
      </w:tr>
      <w:tr w:rsidR="004B4C81" w:rsidRPr="00F052E0" w14:paraId="26AF360D" w14:textId="77777777" w:rsidTr="00996542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4F8C65EE" w14:textId="77777777" w:rsidR="004B4C81" w:rsidRPr="00DA1048" w:rsidRDefault="004B4C81" w:rsidP="005F2F37">
            <w:pPr>
              <w:jc w:val="left"/>
              <w:rPr>
                <w:rFonts w:asciiTheme="minorHAnsi" w:hAnsiTheme="minorHAnsi"/>
                <w:b/>
                <w:bCs/>
                <w:color w:val="071438"/>
              </w:rPr>
            </w:pPr>
            <w:r w:rsidRPr="00DA1048">
              <w:rPr>
                <w:rFonts w:asciiTheme="minorHAnsi" w:hAnsiTheme="minorHAnsi"/>
                <w:b/>
                <w:bCs/>
                <w:color w:val="071438"/>
              </w:rPr>
              <w:t>Languages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2F391F" w14:textId="19C2A5C1" w:rsidR="004B4C81" w:rsidRPr="00DA1048" w:rsidRDefault="00372CCD" w:rsidP="004A1BE8">
            <w:p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English, </w:t>
            </w:r>
            <w:r w:rsidR="002015A6">
              <w:rPr>
                <w:rFonts w:asciiTheme="minorHAnsi" w:hAnsiTheme="minorHAnsi"/>
              </w:rPr>
              <w:t>French, Swahili</w:t>
            </w:r>
          </w:p>
        </w:tc>
      </w:tr>
      <w:tr w:rsidR="004B4C81" w:rsidRPr="00F052E0" w14:paraId="777BB560" w14:textId="77777777" w:rsidTr="00996542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2AB957C2" w14:textId="77777777" w:rsidR="004B4C81" w:rsidRPr="00DA1048" w:rsidRDefault="004B4C81" w:rsidP="005F2F37">
            <w:pPr>
              <w:jc w:val="left"/>
              <w:rPr>
                <w:rFonts w:asciiTheme="minorHAnsi" w:hAnsiTheme="minorHAnsi"/>
                <w:b/>
                <w:bCs/>
                <w:color w:val="071438"/>
              </w:rPr>
            </w:pPr>
            <w:r w:rsidRPr="00DA1048">
              <w:rPr>
                <w:rFonts w:asciiTheme="minorHAnsi" w:hAnsiTheme="minorHAnsi"/>
                <w:b/>
                <w:bCs/>
                <w:color w:val="071438"/>
              </w:rPr>
              <w:t>Drivers Licence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686872" w14:textId="27A04F4C" w:rsidR="004B4C81" w:rsidRPr="00DA1048" w:rsidRDefault="004A1BE8" w:rsidP="004A1BE8">
            <w:p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Code-8</w:t>
            </w:r>
          </w:p>
        </w:tc>
      </w:tr>
      <w:tr w:rsidR="004B4C81" w:rsidRPr="00F052E0" w14:paraId="16E4A2AD" w14:textId="77777777" w:rsidTr="00996542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5FEA2D84" w14:textId="77777777" w:rsidR="004B4C81" w:rsidRPr="00DA1048" w:rsidRDefault="004B4C81" w:rsidP="005F2F37">
            <w:pPr>
              <w:jc w:val="left"/>
              <w:rPr>
                <w:rFonts w:asciiTheme="minorHAnsi" w:hAnsiTheme="minorHAnsi"/>
                <w:b/>
                <w:bCs/>
                <w:color w:val="071438"/>
              </w:rPr>
            </w:pPr>
            <w:r w:rsidRPr="00DA1048">
              <w:rPr>
                <w:rFonts w:asciiTheme="minorHAnsi" w:hAnsiTheme="minorHAnsi"/>
                <w:b/>
                <w:bCs/>
                <w:color w:val="071438"/>
              </w:rPr>
              <w:t>Own Transport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E114B8" w14:textId="4AF347A5" w:rsidR="004B4C81" w:rsidRPr="00DA1048" w:rsidRDefault="004A1BE8" w:rsidP="004A1BE8">
            <w:p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</w:tr>
      <w:tr w:rsidR="004B4C81" w:rsidRPr="00F052E0" w14:paraId="5E2BD119" w14:textId="77777777" w:rsidTr="00996542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5C41736E" w14:textId="77777777" w:rsidR="004B4C81" w:rsidRPr="00DA1048" w:rsidRDefault="004B4C81" w:rsidP="005F2F37">
            <w:pPr>
              <w:jc w:val="left"/>
              <w:rPr>
                <w:rFonts w:asciiTheme="minorHAnsi" w:hAnsiTheme="minorHAnsi"/>
                <w:b/>
                <w:bCs/>
                <w:color w:val="071438"/>
              </w:rPr>
            </w:pPr>
            <w:r w:rsidRPr="00DA1048">
              <w:rPr>
                <w:rFonts w:asciiTheme="minorHAnsi" w:hAnsiTheme="minorHAnsi"/>
                <w:b/>
                <w:bCs/>
                <w:color w:val="071438"/>
              </w:rPr>
              <w:t>Notice Period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F61FB9" w14:textId="2556ACD6" w:rsidR="004B4C81" w:rsidRPr="00DA1048" w:rsidRDefault="004A1BE8" w:rsidP="004A1BE8">
            <w:p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weeks</w:t>
            </w:r>
          </w:p>
        </w:tc>
      </w:tr>
    </w:tbl>
    <w:p w14:paraId="5246D5AC" w14:textId="3DDE0DD1" w:rsidR="004B4C81" w:rsidRDefault="004B4C81" w:rsidP="0035508D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/>
          <w:b/>
          <w:bCs/>
          <w:color w:val="00B050"/>
          <w:sz w:val="28"/>
          <w:szCs w:val="28"/>
        </w:rPr>
      </w:pPr>
      <w:bookmarkStart w:id="3" w:name="_GoBack"/>
      <w:bookmarkEnd w:id="2"/>
      <w:bookmarkEnd w:id="3"/>
    </w:p>
    <w:p w14:paraId="081B77E2" w14:textId="6885AC1C" w:rsidR="004B4C81" w:rsidRPr="00C60BD5" w:rsidRDefault="004B4C81" w:rsidP="00EA50BB">
      <w:pPr>
        <w:pStyle w:val="Heading3"/>
        <w:rPr>
          <w:sz w:val="20"/>
          <w:szCs w:val="20"/>
        </w:rPr>
      </w:pPr>
      <w:bookmarkStart w:id="4" w:name="_Hlk72420958"/>
      <w:r w:rsidRPr="00C60BD5">
        <w:rPr>
          <w:sz w:val="20"/>
          <w:szCs w:val="20"/>
        </w:rPr>
        <w:t xml:space="preserve">EMPLOYMENT OVERVIEW </w:t>
      </w:r>
    </w:p>
    <w:tbl>
      <w:tblPr>
        <w:tblStyle w:val="TableGrid"/>
        <w:tblW w:w="1007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53"/>
        <w:gridCol w:w="3068"/>
        <w:gridCol w:w="2054"/>
        <w:gridCol w:w="2497"/>
      </w:tblGrid>
      <w:tr w:rsidR="008C6385" w:rsidRPr="00C60BD5" w14:paraId="6A0DAF65" w14:textId="77777777" w:rsidTr="0086041C">
        <w:trPr>
          <w:trHeight w:val="457"/>
        </w:trPr>
        <w:tc>
          <w:tcPr>
            <w:tcW w:w="2453" w:type="dxa"/>
            <w:shd w:val="clear" w:color="auto" w:fill="D9D9D9"/>
          </w:tcPr>
          <w:p w14:paraId="20D2D918" w14:textId="77777777" w:rsidR="008C6385" w:rsidRPr="00C60BD5" w:rsidRDefault="008C6385" w:rsidP="005024A3">
            <w:pPr>
              <w:ind w:firstLine="11"/>
              <w:jc w:val="center"/>
              <w:rPr>
                <w:rFonts w:ascii="Century Gothic" w:eastAsia="Calibri" w:hAnsi="Century Gothic"/>
                <w:b/>
                <w:color w:val="071438"/>
              </w:rPr>
            </w:pPr>
            <w:r w:rsidRPr="00C60BD5">
              <w:rPr>
                <w:rFonts w:ascii="Century Gothic" w:eastAsia="Calibri" w:hAnsi="Century Gothic"/>
                <w:b/>
                <w:color w:val="071438"/>
              </w:rPr>
              <w:t>Company</w:t>
            </w:r>
          </w:p>
        </w:tc>
        <w:tc>
          <w:tcPr>
            <w:tcW w:w="3068" w:type="dxa"/>
            <w:shd w:val="clear" w:color="auto" w:fill="D9D9D9"/>
          </w:tcPr>
          <w:p w14:paraId="53DF25D7" w14:textId="77777777" w:rsidR="008C6385" w:rsidRPr="00C60BD5" w:rsidRDefault="008C6385" w:rsidP="005024A3">
            <w:pPr>
              <w:ind w:firstLine="11"/>
              <w:jc w:val="center"/>
              <w:rPr>
                <w:rFonts w:ascii="Century Gothic" w:eastAsia="Calibri" w:hAnsi="Century Gothic"/>
                <w:b/>
                <w:color w:val="071438"/>
              </w:rPr>
            </w:pPr>
            <w:r w:rsidRPr="00C60BD5">
              <w:rPr>
                <w:rFonts w:ascii="Century Gothic" w:eastAsia="Calibri" w:hAnsi="Century Gothic"/>
                <w:b/>
                <w:color w:val="071438"/>
              </w:rPr>
              <w:t>Position</w:t>
            </w:r>
          </w:p>
        </w:tc>
        <w:tc>
          <w:tcPr>
            <w:tcW w:w="2054" w:type="dxa"/>
            <w:shd w:val="clear" w:color="auto" w:fill="D9D9D9"/>
          </w:tcPr>
          <w:p w14:paraId="721F4A8A" w14:textId="677D5034" w:rsidR="008C6385" w:rsidRPr="00C60BD5" w:rsidRDefault="008C6385" w:rsidP="005024A3">
            <w:pPr>
              <w:ind w:firstLine="11"/>
              <w:jc w:val="center"/>
              <w:rPr>
                <w:rFonts w:ascii="Century Gothic" w:eastAsia="Calibri" w:hAnsi="Century Gothic"/>
                <w:b/>
                <w:color w:val="071438"/>
              </w:rPr>
            </w:pPr>
            <w:r>
              <w:rPr>
                <w:rFonts w:ascii="Century Gothic" w:eastAsia="Calibri" w:hAnsi="Century Gothic"/>
                <w:b/>
                <w:color w:val="071438"/>
              </w:rPr>
              <w:t>Role</w:t>
            </w:r>
          </w:p>
        </w:tc>
        <w:tc>
          <w:tcPr>
            <w:tcW w:w="2497" w:type="dxa"/>
            <w:shd w:val="clear" w:color="auto" w:fill="D9D9D9"/>
          </w:tcPr>
          <w:p w14:paraId="4C295E26" w14:textId="2FA899C1" w:rsidR="008C6385" w:rsidRPr="00C60BD5" w:rsidRDefault="008C6385" w:rsidP="005024A3">
            <w:pPr>
              <w:ind w:firstLine="11"/>
              <w:jc w:val="center"/>
              <w:rPr>
                <w:rFonts w:ascii="Century Gothic" w:eastAsia="Calibri" w:hAnsi="Century Gothic"/>
                <w:b/>
                <w:color w:val="071438"/>
              </w:rPr>
            </w:pPr>
            <w:r w:rsidRPr="00C60BD5">
              <w:rPr>
                <w:rFonts w:ascii="Century Gothic" w:eastAsia="Calibri" w:hAnsi="Century Gothic"/>
                <w:b/>
                <w:color w:val="071438"/>
              </w:rPr>
              <w:t>Period</w:t>
            </w:r>
          </w:p>
        </w:tc>
      </w:tr>
      <w:tr w:rsidR="008C6385" w:rsidRPr="00C60BD5" w14:paraId="41A8BF91" w14:textId="77777777" w:rsidTr="0086041C">
        <w:trPr>
          <w:trHeight w:val="222"/>
        </w:trPr>
        <w:tc>
          <w:tcPr>
            <w:tcW w:w="2453" w:type="dxa"/>
          </w:tcPr>
          <w:p w14:paraId="2A0E9C7F" w14:textId="39120BF5" w:rsidR="008C6385" w:rsidRPr="00C60BD5" w:rsidRDefault="008C6385" w:rsidP="00C60BD5">
            <w:pPr>
              <w:jc w:val="left"/>
              <w:rPr>
                <w:rFonts w:ascii="Century Gothic" w:eastAsia="Calibri" w:hAnsi="Century Gothic"/>
                <w:b/>
                <w:bCs/>
              </w:rPr>
            </w:pPr>
            <w:r>
              <w:rPr>
                <w:rFonts w:ascii="Century Gothic" w:eastAsia="Calibri" w:hAnsi="Century Gothic"/>
                <w:b/>
                <w:bCs/>
              </w:rPr>
              <w:t>Huawei</w:t>
            </w:r>
          </w:p>
        </w:tc>
        <w:tc>
          <w:tcPr>
            <w:tcW w:w="3068" w:type="dxa"/>
          </w:tcPr>
          <w:p w14:paraId="0D966FB5" w14:textId="14E6F055" w:rsidR="008C6385" w:rsidRPr="00C60BD5" w:rsidRDefault="008C6385" w:rsidP="00C60BD5">
            <w:pPr>
              <w:jc w:val="left"/>
              <w:rPr>
                <w:rFonts w:ascii="Century Gothic" w:eastAsia="Calibri" w:hAnsi="Century Gothic"/>
              </w:rPr>
            </w:pPr>
            <w:r w:rsidRPr="00C60BD5">
              <w:rPr>
                <w:rFonts w:ascii="Century Gothic" w:eastAsia="Calibri" w:hAnsi="Century Gothic"/>
              </w:rPr>
              <w:t xml:space="preserve">Software </w:t>
            </w:r>
            <w:r>
              <w:rPr>
                <w:rFonts w:ascii="Century Gothic" w:eastAsia="Calibri" w:hAnsi="Century Gothic"/>
              </w:rPr>
              <w:t>Engineer /Data Analyst</w:t>
            </w:r>
            <w:r w:rsidRPr="00C60BD5">
              <w:rPr>
                <w:rFonts w:ascii="Century Gothic" w:eastAsia="Calibri" w:hAnsi="Century Gothic"/>
              </w:rPr>
              <w:t xml:space="preserve">    </w:t>
            </w:r>
          </w:p>
        </w:tc>
        <w:tc>
          <w:tcPr>
            <w:tcW w:w="2054" w:type="dxa"/>
          </w:tcPr>
          <w:p w14:paraId="60688478" w14:textId="77777777" w:rsidR="008C6385" w:rsidRDefault="008C6385" w:rsidP="005024A3">
            <w:pPr>
              <w:ind w:firstLine="11"/>
              <w:rPr>
                <w:rFonts w:ascii="Century Gothic" w:eastAsia="Calibri" w:hAnsi="Century Gothic"/>
              </w:rPr>
            </w:pPr>
          </w:p>
        </w:tc>
        <w:tc>
          <w:tcPr>
            <w:tcW w:w="2497" w:type="dxa"/>
          </w:tcPr>
          <w:p w14:paraId="70427C55" w14:textId="357B90A3" w:rsidR="008C6385" w:rsidRPr="00C60BD5" w:rsidRDefault="008C6385" w:rsidP="005024A3">
            <w:pPr>
              <w:ind w:firstLine="11"/>
              <w:jc w:val="left"/>
              <w:rPr>
                <w:rFonts w:ascii="Century Gothic" w:eastAsia="Calibri" w:hAnsi="Century Gothic"/>
              </w:rPr>
            </w:pPr>
            <w:r>
              <w:rPr>
                <w:rFonts w:ascii="Century Gothic" w:eastAsia="Calibri" w:hAnsi="Century Gothic"/>
              </w:rPr>
              <w:t>March</w:t>
            </w:r>
            <w:r w:rsidRPr="00C60BD5">
              <w:rPr>
                <w:rFonts w:ascii="Century Gothic" w:eastAsia="Calibri" w:hAnsi="Century Gothic"/>
              </w:rPr>
              <w:t xml:space="preserve"> 2019 – Current</w:t>
            </w:r>
          </w:p>
        </w:tc>
      </w:tr>
      <w:tr w:rsidR="008C6385" w:rsidRPr="00C60BD5" w14:paraId="3446D0A0" w14:textId="77777777" w:rsidTr="0086041C">
        <w:trPr>
          <w:trHeight w:val="222"/>
        </w:trPr>
        <w:tc>
          <w:tcPr>
            <w:tcW w:w="2453" w:type="dxa"/>
          </w:tcPr>
          <w:p w14:paraId="01C9ECBB" w14:textId="46322C2D" w:rsidR="008C6385" w:rsidRPr="00C60BD5" w:rsidRDefault="008C6385" w:rsidP="00C60BD5">
            <w:pPr>
              <w:jc w:val="left"/>
              <w:rPr>
                <w:rFonts w:ascii="Century Gothic" w:eastAsia="Calibri" w:hAnsi="Century Gothic"/>
                <w:b/>
                <w:bCs/>
              </w:rPr>
            </w:pPr>
            <w:proofErr w:type="spellStart"/>
            <w:r>
              <w:rPr>
                <w:rFonts w:ascii="Century Gothic" w:eastAsia="Calibri" w:hAnsi="Century Gothic"/>
                <w:b/>
                <w:bCs/>
              </w:rPr>
              <w:t>Ryonic</w:t>
            </w:r>
            <w:proofErr w:type="spellEnd"/>
            <w:r>
              <w:rPr>
                <w:rFonts w:ascii="Century Gothic" w:eastAsia="Calibri" w:hAnsi="Century Gothic"/>
                <w:b/>
                <w:bCs/>
              </w:rPr>
              <w:t xml:space="preserve"> Robotics</w:t>
            </w:r>
          </w:p>
        </w:tc>
        <w:tc>
          <w:tcPr>
            <w:tcW w:w="3068" w:type="dxa"/>
          </w:tcPr>
          <w:p w14:paraId="3A8B6740" w14:textId="3379ECFA" w:rsidR="008C6385" w:rsidRPr="00C60BD5" w:rsidRDefault="008C6385" w:rsidP="00C60BD5">
            <w:pPr>
              <w:jc w:val="left"/>
              <w:rPr>
                <w:rFonts w:ascii="Century Gothic" w:eastAsia="Calibri" w:hAnsi="Century Gothic"/>
              </w:rPr>
            </w:pPr>
            <w:r>
              <w:rPr>
                <w:rFonts w:ascii="Century Gothic" w:eastAsia="Calibri" w:hAnsi="Century Gothic"/>
              </w:rPr>
              <w:t>Software Engineer</w:t>
            </w:r>
          </w:p>
        </w:tc>
        <w:tc>
          <w:tcPr>
            <w:tcW w:w="2054" w:type="dxa"/>
          </w:tcPr>
          <w:p w14:paraId="64B3E7FB" w14:textId="77777777" w:rsidR="008C6385" w:rsidRPr="00C60BD5" w:rsidRDefault="008C6385" w:rsidP="00C60BD5">
            <w:pPr>
              <w:rPr>
                <w:rFonts w:ascii="Century Gothic" w:eastAsia="Calibri" w:hAnsi="Century Gothic"/>
              </w:rPr>
            </w:pPr>
          </w:p>
        </w:tc>
        <w:tc>
          <w:tcPr>
            <w:tcW w:w="2497" w:type="dxa"/>
          </w:tcPr>
          <w:p w14:paraId="4918D09A" w14:textId="37D1CAC7" w:rsidR="008C6385" w:rsidRPr="00C60BD5" w:rsidRDefault="008C6385" w:rsidP="00C60BD5">
            <w:pPr>
              <w:jc w:val="left"/>
              <w:rPr>
                <w:rFonts w:ascii="Century Gothic" w:eastAsia="Calibri" w:hAnsi="Century Gothic"/>
              </w:rPr>
            </w:pPr>
            <w:r w:rsidRPr="00C60BD5">
              <w:rPr>
                <w:rFonts w:ascii="Century Gothic" w:eastAsia="Calibri" w:hAnsi="Century Gothic"/>
              </w:rPr>
              <w:t>Oct 201</w:t>
            </w:r>
            <w:r>
              <w:rPr>
                <w:rFonts w:ascii="Century Gothic" w:eastAsia="Calibri" w:hAnsi="Century Gothic"/>
              </w:rPr>
              <w:t>6</w:t>
            </w:r>
            <w:r w:rsidRPr="00C60BD5">
              <w:rPr>
                <w:rFonts w:ascii="Century Gothic" w:eastAsia="Calibri" w:hAnsi="Century Gothic"/>
              </w:rPr>
              <w:t xml:space="preserve">– </w:t>
            </w:r>
            <w:r>
              <w:rPr>
                <w:rFonts w:ascii="Century Gothic" w:eastAsia="Calibri" w:hAnsi="Century Gothic"/>
              </w:rPr>
              <w:t>Oct</w:t>
            </w:r>
            <w:r w:rsidRPr="00C60BD5">
              <w:rPr>
                <w:rFonts w:ascii="Century Gothic" w:eastAsia="Calibri" w:hAnsi="Century Gothic"/>
              </w:rPr>
              <w:t xml:space="preserve"> 20</w:t>
            </w:r>
            <w:r>
              <w:rPr>
                <w:rFonts w:ascii="Century Gothic" w:eastAsia="Calibri" w:hAnsi="Century Gothic"/>
              </w:rPr>
              <w:t>18</w:t>
            </w:r>
          </w:p>
          <w:p w14:paraId="7F5D2AFB" w14:textId="52C05750" w:rsidR="008C6385" w:rsidRPr="00C60BD5" w:rsidRDefault="008C6385" w:rsidP="005024A3">
            <w:pPr>
              <w:ind w:firstLine="11"/>
              <w:jc w:val="left"/>
              <w:rPr>
                <w:rFonts w:ascii="Century Gothic" w:eastAsia="Calibri" w:hAnsi="Century Gothic"/>
              </w:rPr>
            </w:pPr>
          </w:p>
        </w:tc>
      </w:tr>
      <w:tr w:rsidR="008C6385" w:rsidRPr="00C60BD5" w14:paraId="6D420BFD" w14:textId="77777777" w:rsidTr="0086041C">
        <w:trPr>
          <w:trHeight w:val="222"/>
        </w:trPr>
        <w:tc>
          <w:tcPr>
            <w:tcW w:w="2453" w:type="dxa"/>
          </w:tcPr>
          <w:p w14:paraId="77DCA8A1" w14:textId="552002DE" w:rsidR="008C6385" w:rsidRPr="00C60BD5" w:rsidRDefault="008C6385" w:rsidP="00C60BD5">
            <w:pPr>
              <w:jc w:val="left"/>
              <w:rPr>
                <w:rFonts w:ascii="Century Gothic" w:eastAsia="Calibri" w:hAnsi="Century Gothic"/>
                <w:b/>
                <w:bCs/>
              </w:rPr>
            </w:pPr>
            <w:r>
              <w:rPr>
                <w:rFonts w:ascii="Century Gothic" w:eastAsia="Calibri" w:hAnsi="Century Gothic"/>
                <w:b/>
                <w:bCs/>
              </w:rPr>
              <w:t>Fun Company</w:t>
            </w:r>
          </w:p>
          <w:p w14:paraId="3163533C" w14:textId="77777777" w:rsidR="008C6385" w:rsidRPr="00C60BD5" w:rsidRDefault="008C6385" w:rsidP="00C60BD5">
            <w:pPr>
              <w:rPr>
                <w:rFonts w:ascii="Century Gothic" w:eastAsia="Calibri" w:hAnsi="Century Gothic"/>
                <w:b/>
                <w:bCs/>
              </w:rPr>
            </w:pPr>
          </w:p>
        </w:tc>
        <w:tc>
          <w:tcPr>
            <w:tcW w:w="3068" w:type="dxa"/>
          </w:tcPr>
          <w:p w14:paraId="4A7D0441" w14:textId="621918CD" w:rsidR="008C6385" w:rsidRPr="00C60BD5" w:rsidRDefault="008C6385" w:rsidP="00C60BD5">
            <w:pPr>
              <w:jc w:val="left"/>
              <w:rPr>
                <w:rFonts w:ascii="Century Gothic" w:eastAsia="Calibri" w:hAnsi="Century Gothic"/>
              </w:rPr>
            </w:pPr>
            <w:r>
              <w:rPr>
                <w:rFonts w:ascii="Century Gothic" w:eastAsia="Calibri" w:hAnsi="Century Gothic"/>
              </w:rPr>
              <w:t>Computer Technician</w:t>
            </w:r>
          </w:p>
        </w:tc>
        <w:tc>
          <w:tcPr>
            <w:tcW w:w="2054" w:type="dxa"/>
          </w:tcPr>
          <w:p w14:paraId="376D9F9E" w14:textId="77777777" w:rsidR="008C6385" w:rsidRDefault="008C6385" w:rsidP="005024A3">
            <w:pPr>
              <w:ind w:firstLine="11"/>
              <w:rPr>
                <w:rFonts w:ascii="Century Gothic" w:eastAsia="Calibri" w:hAnsi="Century Gothic"/>
              </w:rPr>
            </w:pPr>
          </w:p>
        </w:tc>
        <w:tc>
          <w:tcPr>
            <w:tcW w:w="2497" w:type="dxa"/>
          </w:tcPr>
          <w:p w14:paraId="1334D7A8" w14:textId="019AB38E" w:rsidR="008C6385" w:rsidRPr="00C60BD5" w:rsidRDefault="0086041C" w:rsidP="005024A3">
            <w:pPr>
              <w:ind w:firstLine="11"/>
              <w:rPr>
                <w:rFonts w:ascii="Century Gothic" w:eastAsia="Calibri" w:hAnsi="Century Gothic"/>
              </w:rPr>
            </w:pPr>
            <w:r>
              <w:rPr>
                <w:rFonts w:ascii="Century Gothic" w:eastAsia="Calibri" w:hAnsi="Century Gothic"/>
              </w:rPr>
              <w:t xml:space="preserve">Nov </w:t>
            </w:r>
            <w:r w:rsidR="008C6385">
              <w:rPr>
                <w:rFonts w:ascii="Century Gothic" w:eastAsia="Calibri" w:hAnsi="Century Gothic"/>
              </w:rPr>
              <w:t>201</w:t>
            </w:r>
            <w:r>
              <w:rPr>
                <w:rFonts w:ascii="Century Gothic" w:eastAsia="Calibri" w:hAnsi="Century Gothic"/>
              </w:rPr>
              <w:t>3</w:t>
            </w:r>
            <w:r w:rsidR="008C6385">
              <w:rPr>
                <w:rFonts w:ascii="Century Gothic" w:eastAsia="Calibri" w:hAnsi="Century Gothic"/>
              </w:rPr>
              <w:t>-2014</w:t>
            </w:r>
            <w:r>
              <w:rPr>
                <w:rFonts w:ascii="Century Gothic" w:eastAsia="Calibri" w:hAnsi="Century Gothic"/>
              </w:rPr>
              <w:t xml:space="preserve"> Dec</w:t>
            </w:r>
          </w:p>
        </w:tc>
      </w:tr>
      <w:tr w:rsidR="008C6385" w:rsidRPr="00C60BD5" w14:paraId="7DC46596" w14:textId="77777777" w:rsidTr="0086041C">
        <w:trPr>
          <w:trHeight w:val="222"/>
        </w:trPr>
        <w:tc>
          <w:tcPr>
            <w:tcW w:w="2453" w:type="dxa"/>
          </w:tcPr>
          <w:p w14:paraId="2AFB642E" w14:textId="32234F96" w:rsidR="008C6385" w:rsidRPr="00C60BD5" w:rsidRDefault="008C6385" w:rsidP="00C60BD5">
            <w:pPr>
              <w:jc w:val="left"/>
              <w:rPr>
                <w:rFonts w:ascii="Century Gothic" w:eastAsia="Calibri" w:hAnsi="Century Gothic"/>
                <w:b/>
                <w:bCs/>
              </w:rPr>
            </w:pPr>
            <w:r>
              <w:rPr>
                <w:rFonts w:ascii="Century Gothic" w:eastAsia="Calibri" w:hAnsi="Century Gothic"/>
                <w:b/>
                <w:bCs/>
              </w:rPr>
              <w:t>Code Tribe</w:t>
            </w:r>
          </w:p>
        </w:tc>
        <w:tc>
          <w:tcPr>
            <w:tcW w:w="3068" w:type="dxa"/>
          </w:tcPr>
          <w:p w14:paraId="093F08AA" w14:textId="0265D63E" w:rsidR="008C6385" w:rsidRPr="00C60BD5" w:rsidRDefault="008C6385" w:rsidP="00C60BD5">
            <w:pPr>
              <w:jc w:val="left"/>
              <w:rPr>
                <w:rFonts w:ascii="Century Gothic" w:eastAsia="Calibri" w:hAnsi="Century Gothic"/>
              </w:rPr>
            </w:pPr>
            <w:r>
              <w:rPr>
                <w:rFonts w:ascii="Century Gothic" w:eastAsia="Calibri" w:hAnsi="Century Gothic"/>
              </w:rPr>
              <w:t>UI/UX</w:t>
            </w:r>
          </w:p>
        </w:tc>
        <w:tc>
          <w:tcPr>
            <w:tcW w:w="2054" w:type="dxa"/>
          </w:tcPr>
          <w:p w14:paraId="76F1024E" w14:textId="77777777" w:rsidR="008C6385" w:rsidRPr="006746F8" w:rsidRDefault="008C6385" w:rsidP="00C60BD5">
            <w:pPr>
              <w:rPr>
                <w:rFonts w:ascii="Century Gothic" w:eastAsia="Calibri" w:hAnsi="Century Gothic"/>
              </w:rPr>
            </w:pPr>
          </w:p>
        </w:tc>
        <w:tc>
          <w:tcPr>
            <w:tcW w:w="2497" w:type="dxa"/>
          </w:tcPr>
          <w:p w14:paraId="64F09D03" w14:textId="43E1907E" w:rsidR="008C6385" w:rsidRPr="00C60BD5" w:rsidRDefault="008C6385" w:rsidP="00C60BD5">
            <w:pPr>
              <w:jc w:val="left"/>
              <w:rPr>
                <w:rFonts w:ascii="Century Gothic" w:eastAsia="Calibri" w:hAnsi="Century Gothic"/>
              </w:rPr>
            </w:pPr>
            <w:r w:rsidRPr="006746F8">
              <w:rPr>
                <w:rFonts w:ascii="Century Gothic" w:eastAsia="Calibri" w:hAnsi="Century Gothic"/>
              </w:rPr>
              <w:t>Feb</w:t>
            </w:r>
            <w:r w:rsidRPr="00C60BD5">
              <w:rPr>
                <w:rFonts w:ascii="Century Gothic" w:eastAsia="Calibri" w:hAnsi="Century Gothic"/>
                <w:color w:val="FF0000"/>
              </w:rPr>
              <w:t xml:space="preserve"> </w:t>
            </w:r>
            <w:r w:rsidRPr="00C60BD5">
              <w:rPr>
                <w:rFonts w:ascii="Century Gothic" w:eastAsia="Calibri" w:hAnsi="Century Gothic"/>
              </w:rPr>
              <w:t xml:space="preserve">2013 – </w:t>
            </w:r>
            <w:r>
              <w:rPr>
                <w:rFonts w:ascii="Century Gothic" w:eastAsia="Calibri" w:hAnsi="Century Gothic"/>
              </w:rPr>
              <w:t>2014</w:t>
            </w:r>
            <w:r w:rsidR="0086041C">
              <w:rPr>
                <w:rFonts w:ascii="Century Gothic" w:eastAsia="Calibri" w:hAnsi="Century Gothic"/>
              </w:rPr>
              <w:t xml:space="preserve"> Dec</w:t>
            </w:r>
          </w:p>
        </w:tc>
      </w:tr>
      <w:bookmarkEnd w:id="4"/>
    </w:tbl>
    <w:p w14:paraId="4E54F439" w14:textId="67C5F997" w:rsidR="00D63276" w:rsidRDefault="00D63276" w:rsidP="00C60BD5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/>
          <w:b/>
          <w:bCs/>
          <w:color w:val="00B050"/>
          <w:sz w:val="20"/>
          <w:szCs w:val="20"/>
        </w:rPr>
      </w:pPr>
    </w:p>
    <w:p w14:paraId="37244BB7" w14:textId="5D412F87" w:rsidR="00D63276" w:rsidRPr="00C60BD5" w:rsidRDefault="00230120" w:rsidP="00EA50BB">
      <w:pPr>
        <w:pStyle w:val="Heading3"/>
        <w:rPr>
          <w:rFonts w:asciiTheme="minorHAnsi" w:hAnsiTheme="minorHAnsi"/>
          <w:sz w:val="20"/>
          <w:szCs w:val="20"/>
        </w:rPr>
      </w:pPr>
      <w:r w:rsidRPr="00C60BD5">
        <w:rPr>
          <w:rFonts w:asciiTheme="minorHAnsi" w:hAnsiTheme="minorHAnsi"/>
          <w:sz w:val="20"/>
          <w:szCs w:val="20"/>
        </w:rPr>
        <w:t>CURRENT EMPLOYMENT</w:t>
      </w:r>
    </w:p>
    <w:tbl>
      <w:tblPr>
        <w:tblStyle w:val="TableGrid"/>
        <w:tblW w:w="1007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885"/>
        <w:gridCol w:w="6187"/>
      </w:tblGrid>
      <w:tr w:rsidR="00D63276" w:rsidRPr="00C60BD5" w14:paraId="7BA30713" w14:textId="77777777" w:rsidTr="00EF61C4">
        <w:trPr>
          <w:trHeight w:val="287"/>
        </w:trPr>
        <w:tc>
          <w:tcPr>
            <w:tcW w:w="3885" w:type="dxa"/>
            <w:shd w:val="clear" w:color="auto" w:fill="D9D9D9" w:themeFill="background1" w:themeFillShade="D9"/>
          </w:tcPr>
          <w:p w14:paraId="067975E4" w14:textId="77777777" w:rsidR="00D63276" w:rsidRPr="00C60BD5" w:rsidRDefault="00D63276" w:rsidP="002449E3">
            <w:pPr>
              <w:ind w:left="22" w:firstLine="11"/>
              <w:rPr>
                <w:rFonts w:asciiTheme="minorHAnsi" w:eastAsia="Calibri" w:hAnsiTheme="minorHAnsi"/>
                <w:b/>
                <w:color w:val="071438"/>
              </w:rPr>
            </w:pPr>
            <w:r w:rsidRPr="00C60BD5">
              <w:rPr>
                <w:rFonts w:asciiTheme="minorHAnsi" w:eastAsia="Calibri" w:hAnsiTheme="minorHAnsi"/>
                <w:b/>
                <w:color w:val="071438"/>
              </w:rPr>
              <w:t>Company</w:t>
            </w:r>
          </w:p>
        </w:tc>
        <w:tc>
          <w:tcPr>
            <w:tcW w:w="6187" w:type="dxa"/>
          </w:tcPr>
          <w:p w14:paraId="7CAC5E1A" w14:textId="0D7EEBDE" w:rsidR="00D63276" w:rsidRPr="00C60BD5" w:rsidRDefault="006E6A03" w:rsidP="00996542">
            <w:pPr>
              <w:rPr>
                <w:rFonts w:asciiTheme="minorHAnsi" w:eastAsia="Calibri" w:hAnsiTheme="minorHAnsi"/>
                <w:b/>
                <w:bCs/>
              </w:rPr>
            </w:pPr>
            <w:r>
              <w:rPr>
                <w:rFonts w:asciiTheme="minorHAnsi" w:eastAsia="Calibri" w:hAnsiTheme="minorHAnsi"/>
                <w:b/>
                <w:bCs/>
              </w:rPr>
              <w:t>HUAWEI</w:t>
            </w:r>
          </w:p>
        </w:tc>
      </w:tr>
      <w:tr w:rsidR="00D63276" w:rsidRPr="00C60BD5" w14:paraId="2D7C7300" w14:textId="77777777" w:rsidTr="00EF61C4">
        <w:trPr>
          <w:trHeight w:val="287"/>
        </w:trPr>
        <w:tc>
          <w:tcPr>
            <w:tcW w:w="3885" w:type="dxa"/>
            <w:shd w:val="clear" w:color="auto" w:fill="D9D9D9" w:themeFill="background1" w:themeFillShade="D9"/>
          </w:tcPr>
          <w:p w14:paraId="626C5428" w14:textId="77777777" w:rsidR="00D63276" w:rsidRPr="00C60BD5" w:rsidRDefault="00D63276" w:rsidP="002449E3">
            <w:pPr>
              <w:ind w:left="22" w:firstLine="11"/>
              <w:rPr>
                <w:rFonts w:asciiTheme="minorHAnsi" w:eastAsia="Calibri" w:hAnsiTheme="minorHAnsi"/>
                <w:b/>
                <w:color w:val="071438"/>
              </w:rPr>
            </w:pPr>
            <w:r w:rsidRPr="00C60BD5">
              <w:rPr>
                <w:rFonts w:asciiTheme="minorHAnsi" w:eastAsia="Calibri" w:hAnsiTheme="minorHAnsi"/>
                <w:b/>
                <w:color w:val="071438"/>
              </w:rPr>
              <w:t>Job Title / Description</w:t>
            </w:r>
          </w:p>
        </w:tc>
        <w:tc>
          <w:tcPr>
            <w:tcW w:w="6187" w:type="dxa"/>
          </w:tcPr>
          <w:p w14:paraId="70E57312" w14:textId="4F4C808C" w:rsidR="00D63276" w:rsidRPr="00C60BD5" w:rsidRDefault="00C66FFC" w:rsidP="00996542">
            <w:pPr>
              <w:rPr>
                <w:rFonts w:asciiTheme="minorHAnsi" w:eastAsia="Calibri" w:hAnsiTheme="minorHAnsi"/>
              </w:rPr>
            </w:pPr>
            <w:r w:rsidRPr="00C60BD5">
              <w:rPr>
                <w:rFonts w:asciiTheme="minorHAnsi" w:eastAsia="Calibri" w:hAnsiTheme="minorHAnsi"/>
              </w:rPr>
              <w:t xml:space="preserve">Software Developer   </w:t>
            </w:r>
            <w:r w:rsidR="006E6A03">
              <w:rPr>
                <w:rFonts w:asciiTheme="minorHAnsi" w:eastAsia="Calibri" w:hAnsiTheme="minorHAnsi"/>
              </w:rPr>
              <w:t xml:space="preserve">/ Data </w:t>
            </w:r>
            <w:proofErr w:type="spellStart"/>
            <w:r w:rsidR="006E6A03">
              <w:rPr>
                <w:rFonts w:asciiTheme="minorHAnsi" w:eastAsia="Calibri" w:hAnsiTheme="minorHAnsi"/>
              </w:rPr>
              <w:t>Analyast</w:t>
            </w:r>
            <w:proofErr w:type="spellEnd"/>
            <w:r w:rsidRPr="00C60BD5">
              <w:rPr>
                <w:rFonts w:asciiTheme="minorHAnsi" w:eastAsia="Calibri" w:hAnsiTheme="minorHAnsi"/>
              </w:rPr>
              <w:t xml:space="preserve">  </w:t>
            </w:r>
          </w:p>
        </w:tc>
      </w:tr>
      <w:tr w:rsidR="00D63276" w:rsidRPr="00C60BD5" w14:paraId="7DC443F3" w14:textId="77777777" w:rsidTr="00EF61C4">
        <w:trPr>
          <w:trHeight w:val="287"/>
        </w:trPr>
        <w:tc>
          <w:tcPr>
            <w:tcW w:w="3885" w:type="dxa"/>
            <w:shd w:val="clear" w:color="auto" w:fill="D9D9D9" w:themeFill="background1" w:themeFillShade="D9"/>
          </w:tcPr>
          <w:p w14:paraId="1A548B6A" w14:textId="77777777" w:rsidR="00D63276" w:rsidRPr="00C60BD5" w:rsidRDefault="00D63276" w:rsidP="002449E3">
            <w:pPr>
              <w:ind w:left="22" w:firstLine="11"/>
              <w:rPr>
                <w:rFonts w:asciiTheme="minorHAnsi" w:eastAsia="Calibri" w:hAnsiTheme="minorHAnsi"/>
                <w:b/>
                <w:color w:val="071438"/>
              </w:rPr>
            </w:pPr>
            <w:r w:rsidRPr="00C60BD5">
              <w:rPr>
                <w:rFonts w:asciiTheme="minorHAnsi" w:eastAsia="Calibri" w:hAnsiTheme="minorHAnsi"/>
                <w:b/>
                <w:color w:val="071438"/>
              </w:rPr>
              <w:lastRenderedPageBreak/>
              <w:t>Period</w:t>
            </w:r>
          </w:p>
        </w:tc>
        <w:tc>
          <w:tcPr>
            <w:tcW w:w="6187" w:type="dxa"/>
          </w:tcPr>
          <w:p w14:paraId="38750EC4" w14:textId="4AD83909" w:rsidR="00D63276" w:rsidRPr="00C60BD5" w:rsidRDefault="006E6A03" w:rsidP="00EF61C4">
            <w:pPr>
              <w:tabs>
                <w:tab w:val="left" w:pos="3636"/>
              </w:tabs>
              <w:rPr>
                <w:rFonts w:asciiTheme="minorHAnsi" w:eastAsia="Calibri" w:hAnsiTheme="minorHAnsi"/>
              </w:rPr>
            </w:pPr>
            <w:r>
              <w:rPr>
                <w:rFonts w:asciiTheme="minorHAnsi" w:eastAsia="Calibri" w:hAnsiTheme="minorHAnsi"/>
              </w:rPr>
              <w:t xml:space="preserve">March </w:t>
            </w:r>
            <w:r w:rsidRPr="00C60BD5">
              <w:rPr>
                <w:rFonts w:asciiTheme="minorHAnsi" w:eastAsia="Calibri" w:hAnsiTheme="minorHAnsi"/>
              </w:rPr>
              <w:t>2019</w:t>
            </w:r>
            <w:r w:rsidR="00230120" w:rsidRPr="00C60BD5">
              <w:rPr>
                <w:rFonts w:asciiTheme="minorHAnsi" w:eastAsia="Calibri" w:hAnsiTheme="minorHAnsi"/>
              </w:rPr>
              <w:t xml:space="preserve"> – Current </w:t>
            </w:r>
            <w:r w:rsidR="00EF61C4">
              <w:rPr>
                <w:rFonts w:asciiTheme="minorHAnsi" w:eastAsia="Calibri" w:hAnsiTheme="minorHAnsi"/>
              </w:rPr>
              <w:tab/>
            </w:r>
          </w:p>
        </w:tc>
      </w:tr>
      <w:tr w:rsidR="00D63276" w:rsidRPr="00C60BD5" w14:paraId="6ABBC09F" w14:textId="77777777" w:rsidTr="00EF61C4">
        <w:trPr>
          <w:trHeight w:val="83"/>
        </w:trPr>
        <w:tc>
          <w:tcPr>
            <w:tcW w:w="3885" w:type="dxa"/>
            <w:shd w:val="clear" w:color="auto" w:fill="D9D9D9" w:themeFill="background1" w:themeFillShade="D9"/>
          </w:tcPr>
          <w:p w14:paraId="6D6FBDCE" w14:textId="658B61DC" w:rsidR="00D63276" w:rsidRPr="00C60BD5" w:rsidRDefault="00D63276" w:rsidP="002449E3">
            <w:pPr>
              <w:ind w:left="22" w:firstLine="11"/>
              <w:rPr>
                <w:rFonts w:asciiTheme="minorHAnsi" w:eastAsia="Calibri" w:hAnsiTheme="minorHAnsi"/>
                <w:b/>
                <w:color w:val="071438"/>
              </w:rPr>
            </w:pPr>
            <w:r w:rsidRPr="00C60BD5">
              <w:rPr>
                <w:rFonts w:asciiTheme="minorHAnsi" w:eastAsia="Calibri" w:hAnsiTheme="minorHAnsi"/>
                <w:b/>
                <w:color w:val="071438"/>
              </w:rPr>
              <w:t>Reason for leaving</w:t>
            </w:r>
          </w:p>
        </w:tc>
        <w:tc>
          <w:tcPr>
            <w:tcW w:w="6187" w:type="dxa"/>
          </w:tcPr>
          <w:p w14:paraId="72D183D7" w14:textId="25A75D9A" w:rsidR="00D63276" w:rsidRPr="00C60BD5" w:rsidRDefault="004A1BE8" w:rsidP="00996542">
            <w:pPr>
              <w:rPr>
                <w:rFonts w:asciiTheme="minorHAnsi" w:eastAsia="Calibri" w:hAnsiTheme="minorHAnsi"/>
                <w:color w:val="FF0000"/>
              </w:rPr>
            </w:pPr>
            <w:r w:rsidRPr="00266E63">
              <w:rPr>
                <w:rFonts w:asciiTheme="minorHAnsi" w:hAnsiTheme="minorHAnsi"/>
              </w:rPr>
              <w:t xml:space="preserve">Looking to explore growth and </w:t>
            </w:r>
            <w:r w:rsidR="00326EC1" w:rsidRPr="00266E63">
              <w:rPr>
                <w:rFonts w:asciiTheme="minorHAnsi" w:hAnsiTheme="minorHAnsi"/>
              </w:rPr>
              <w:t>expansion within</w:t>
            </w:r>
            <w:r w:rsidRPr="00266E63">
              <w:rPr>
                <w:rFonts w:asciiTheme="minorHAnsi" w:hAnsiTheme="minorHAnsi"/>
              </w:rPr>
              <w:t xml:space="preserve"> the Tech Industry</w:t>
            </w:r>
          </w:p>
        </w:tc>
      </w:tr>
    </w:tbl>
    <w:p w14:paraId="0945D65A" w14:textId="1910DC66" w:rsidR="00E67DEC" w:rsidRDefault="00E67DEC" w:rsidP="00E67DEC">
      <w:pPr>
        <w:rPr>
          <w:b/>
          <w:bCs/>
          <w:sz w:val="20"/>
          <w:szCs w:val="20"/>
          <w:highlight w:val="cyan"/>
        </w:rPr>
      </w:pPr>
    </w:p>
    <w:p w14:paraId="36E40681" w14:textId="64DA4759" w:rsidR="006E6A03" w:rsidRDefault="006E6A03" w:rsidP="00E67DEC">
      <w:pPr>
        <w:rPr>
          <w:b/>
          <w:bCs/>
          <w:sz w:val="20"/>
          <w:szCs w:val="20"/>
          <w:highlight w:val="cyan"/>
        </w:rPr>
      </w:pPr>
    </w:p>
    <w:p w14:paraId="24EFFBEC" w14:textId="25A0575D" w:rsidR="006E6A03" w:rsidRDefault="006E6A03" w:rsidP="00E67DEC">
      <w:pPr>
        <w:rPr>
          <w:b/>
          <w:bCs/>
          <w:sz w:val="20"/>
          <w:szCs w:val="20"/>
          <w:highlight w:val="cyan"/>
        </w:rPr>
      </w:pPr>
    </w:p>
    <w:p w14:paraId="13446155" w14:textId="77777777" w:rsidR="006E6A03" w:rsidRPr="00C60BD5" w:rsidRDefault="006E6A03" w:rsidP="00E67DEC">
      <w:pPr>
        <w:rPr>
          <w:b/>
          <w:bCs/>
          <w:sz w:val="20"/>
          <w:szCs w:val="20"/>
          <w:highlight w:val="cyan"/>
        </w:rPr>
      </w:pPr>
    </w:p>
    <w:p w14:paraId="5C1FED72" w14:textId="40C845B4" w:rsidR="00230120" w:rsidRPr="001832AA" w:rsidRDefault="00290CA9" w:rsidP="001832AA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color w:val="00AB9D"/>
          <w:sz w:val="20"/>
          <w:szCs w:val="20"/>
        </w:rPr>
      </w:pPr>
      <w:r w:rsidRPr="00C60BD5">
        <w:rPr>
          <w:b/>
          <w:color w:val="000000" w:themeColor="text1"/>
          <w:sz w:val="20"/>
          <w:szCs w:val="20"/>
        </w:rPr>
        <w:t xml:space="preserve">About your role: </w:t>
      </w:r>
      <w:r w:rsidR="00A06199">
        <w:rPr>
          <w:b/>
          <w:color w:val="000000" w:themeColor="text1"/>
          <w:sz w:val="20"/>
          <w:szCs w:val="20"/>
        </w:rPr>
        <w:t xml:space="preserve"> Software Developer</w:t>
      </w:r>
    </w:p>
    <w:p w14:paraId="7C53B530" w14:textId="77777777" w:rsidR="00ED0127" w:rsidRPr="00C60BD5" w:rsidRDefault="00ED0127" w:rsidP="00ED0127">
      <w:pPr>
        <w:pBdr>
          <w:top w:val="nil"/>
          <w:left w:val="nil"/>
          <w:bottom w:val="nil"/>
          <w:right w:val="nil"/>
          <w:between w:val="nil"/>
          <w:bar w:val="nil"/>
        </w:pBdr>
        <w:rPr>
          <w:color w:val="000000" w:themeColor="text1"/>
          <w:sz w:val="20"/>
          <w:szCs w:val="20"/>
          <w:u w:val="single"/>
        </w:rPr>
      </w:pPr>
    </w:p>
    <w:p w14:paraId="325ADA24" w14:textId="77777777" w:rsidR="00ED0127" w:rsidRPr="00C60BD5" w:rsidRDefault="00ED0127" w:rsidP="00ED0127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color w:val="00AB9D"/>
          <w:sz w:val="20"/>
          <w:szCs w:val="20"/>
        </w:rPr>
      </w:pPr>
      <w:r w:rsidRPr="00C60BD5">
        <w:rPr>
          <w:b/>
          <w:bCs/>
          <w:color w:val="00AB9D"/>
          <w:sz w:val="20"/>
          <w:szCs w:val="20"/>
        </w:rPr>
        <w:t>Overall Responsibilities &amp; Duties:</w:t>
      </w:r>
    </w:p>
    <w:p w14:paraId="519B3688" w14:textId="48055007" w:rsidR="00C66FFC" w:rsidRPr="00C60BD5" w:rsidRDefault="00C66FFC" w:rsidP="00C66FF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20"/>
          <w:szCs w:val="20"/>
        </w:rPr>
      </w:pPr>
      <w:r w:rsidRPr="00C60BD5">
        <w:rPr>
          <w:sz w:val="20"/>
          <w:szCs w:val="20"/>
        </w:rPr>
        <w:t>Design, development, testing and debugging of software according to the functional requirements.</w:t>
      </w:r>
    </w:p>
    <w:p w14:paraId="4A87EB74" w14:textId="7FBCD584" w:rsidR="00C66FFC" w:rsidRPr="00C60BD5" w:rsidRDefault="00C66FFC" w:rsidP="00C66FF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20"/>
          <w:szCs w:val="20"/>
        </w:rPr>
      </w:pPr>
      <w:r w:rsidRPr="00C60BD5">
        <w:rPr>
          <w:sz w:val="20"/>
          <w:szCs w:val="20"/>
        </w:rPr>
        <w:t xml:space="preserve">Use technologies like: JavaScript, </w:t>
      </w:r>
      <w:r w:rsidR="001832AA">
        <w:rPr>
          <w:sz w:val="20"/>
          <w:szCs w:val="20"/>
        </w:rPr>
        <w:t>Python</w:t>
      </w:r>
      <w:r w:rsidRPr="00C60BD5">
        <w:rPr>
          <w:sz w:val="20"/>
          <w:szCs w:val="20"/>
        </w:rPr>
        <w:t>, MVC and MSSQL to develop software.</w:t>
      </w:r>
    </w:p>
    <w:p w14:paraId="5B609822" w14:textId="04A12137" w:rsidR="00C66FFC" w:rsidRPr="00C60BD5" w:rsidRDefault="00C66FFC" w:rsidP="00C66FF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20"/>
          <w:szCs w:val="20"/>
        </w:rPr>
      </w:pPr>
      <w:r w:rsidRPr="00C60BD5">
        <w:rPr>
          <w:sz w:val="20"/>
          <w:szCs w:val="20"/>
        </w:rPr>
        <w:t>Follow all standards and methodologies.</w:t>
      </w:r>
    </w:p>
    <w:p w14:paraId="23B925C6" w14:textId="4348FCB8" w:rsidR="00C66FFC" w:rsidRPr="00C60BD5" w:rsidRDefault="00C66FFC" w:rsidP="00C66FF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20"/>
          <w:szCs w:val="20"/>
        </w:rPr>
      </w:pPr>
      <w:r w:rsidRPr="00C60BD5">
        <w:rPr>
          <w:sz w:val="20"/>
          <w:szCs w:val="20"/>
        </w:rPr>
        <w:t>Work closely with other developers and a variety of end users to ensure technical compatibility and user satisfaction.</w:t>
      </w:r>
    </w:p>
    <w:p w14:paraId="10EAD31B" w14:textId="1E0C8F75" w:rsidR="00C66FFC" w:rsidRPr="00C60BD5" w:rsidRDefault="00C66FFC" w:rsidP="00C66FF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20"/>
          <w:szCs w:val="20"/>
        </w:rPr>
      </w:pPr>
      <w:r w:rsidRPr="00C60BD5">
        <w:rPr>
          <w:sz w:val="20"/>
          <w:szCs w:val="20"/>
        </w:rPr>
        <w:t>Interact and communicate effectively with all levels of staff, senior management, and customers.</w:t>
      </w:r>
    </w:p>
    <w:p w14:paraId="1BB172CD" w14:textId="187D4AD1" w:rsidR="00C66FFC" w:rsidRPr="00C60BD5" w:rsidRDefault="00C66FFC" w:rsidP="00C66FF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20"/>
          <w:szCs w:val="20"/>
        </w:rPr>
      </w:pPr>
      <w:r w:rsidRPr="00C60BD5">
        <w:rPr>
          <w:sz w:val="20"/>
          <w:szCs w:val="20"/>
        </w:rPr>
        <w:t>Analyse, diagnose, and resolve errors related to software applications.</w:t>
      </w:r>
    </w:p>
    <w:p w14:paraId="018DDA99" w14:textId="65E85276" w:rsidR="00C66FFC" w:rsidRPr="00C60BD5" w:rsidRDefault="00C66FFC" w:rsidP="00C66FF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20"/>
          <w:szCs w:val="20"/>
        </w:rPr>
      </w:pPr>
      <w:r w:rsidRPr="00C60BD5">
        <w:rPr>
          <w:sz w:val="20"/>
          <w:szCs w:val="20"/>
        </w:rPr>
        <w:t>Maintaining of the systems once it is up and running.</w:t>
      </w:r>
    </w:p>
    <w:p w14:paraId="3A07D4EF" w14:textId="5FE72747" w:rsidR="00C66FFC" w:rsidRDefault="00C66FFC" w:rsidP="00C66FF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20"/>
          <w:szCs w:val="20"/>
        </w:rPr>
      </w:pPr>
      <w:r w:rsidRPr="00C60BD5">
        <w:rPr>
          <w:sz w:val="20"/>
          <w:szCs w:val="20"/>
        </w:rPr>
        <w:t>Keep abreast of technical and industry developments.</w:t>
      </w:r>
    </w:p>
    <w:p w14:paraId="41DAC448" w14:textId="5BE62948" w:rsidR="00DD5D73" w:rsidRPr="00C60BD5" w:rsidRDefault="00DD5D73" w:rsidP="00C66FF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20"/>
          <w:szCs w:val="20"/>
        </w:rPr>
      </w:pPr>
      <w:r>
        <w:rPr>
          <w:sz w:val="20"/>
          <w:szCs w:val="20"/>
        </w:rPr>
        <w:t>Debug and fixing of errors</w:t>
      </w:r>
    </w:p>
    <w:p w14:paraId="47B2A298" w14:textId="77777777" w:rsidR="00DD5D73" w:rsidRPr="00C60BD5" w:rsidRDefault="00DD5D73" w:rsidP="00DD5D73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20"/>
          <w:szCs w:val="20"/>
        </w:rPr>
      </w:pPr>
      <w:r w:rsidRPr="00C60BD5">
        <w:rPr>
          <w:rFonts w:eastAsia="Calibri"/>
          <w:sz w:val="20"/>
          <w:szCs w:val="20"/>
        </w:rPr>
        <w:t>Configuring the SOAP API Interface</w:t>
      </w:r>
    </w:p>
    <w:p w14:paraId="2B146ABA" w14:textId="77777777" w:rsidR="00DD5D73" w:rsidRPr="00C60BD5" w:rsidRDefault="00DD5D73" w:rsidP="00DD5D73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20"/>
          <w:szCs w:val="20"/>
        </w:rPr>
      </w:pPr>
      <w:r w:rsidRPr="00C60BD5">
        <w:rPr>
          <w:rFonts w:eastAsia="Calibri"/>
          <w:sz w:val="20"/>
          <w:szCs w:val="20"/>
        </w:rPr>
        <w:t>Configure the JS service</w:t>
      </w:r>
    </w:p>
    <w:p w14:paraId="494F1C50" w14:textId="77777777" w:rsidR="00DD5D73" w:rsidRPr="00C60BD5" w:rsidRDefault="00DD5D73" w:rsidP="00DD5D73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20"/>
          <w:szCs w:val="20"/>
        </w:rPr>
      </w:pPr>
      <w:r w:rsidRPr="00C60BD5">
        <w:rPr>
          <w:rFonts w:eastAsia="Calibri"/>
          <w:sz w:val="20"/>
          <w:szCs w:val="20"/>
        </w:rPr>
        <w:t>Create Interface Package</w:t>
      </w:r>
    </w:p>
    <w:p w14:paraId="7AFE127C" w14:textId="77777777" w:rsidR="00DD5D73" w:rsidRPr="00C60BD5" w:rsidRDefault="00DD5D73" w:rsidP="00DD5D73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20"/>
          <w:szCs w:val="20"/>
        </w:rPr>
      </w:pPr>
      <w:r w:rsidRPr="00C60BD5">
        <w:rPr>
          <w:rFonts w:eastAsia="Calibri"/>
          <w:sz w:val="20"/>
          <w:szCs w:val="20"/>
        </w:rPr>
        <w:t>Configuring the REST API Interface</w:t>
      </w:r>
    </w:p>
    <w:p w14:paraId="00180EB2" w14:textId="77777777" w:rsidR="00DD5D73" w:rsidRPr="00C60BD5" w:rsidRDefault="00DD5D73" w:rsidP="00DD5D73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20"/>
          <w:szCs w:val="20"/>
        </w:rPr>
      </w:pPr>
      <w:r w:rsidRPr="00C60BD5">
        <w:rPr>
          <w:rFonts w:eastAsia="Calibri"/>
          <w:sz w:val="20"/>
          <w:szCs w:val="20"/>
        </w:rPr>
        <w:t>Oauth2.0 Authentication operation</w:t>
      </w:r>
    </w:p>
    <w:p w14:paraId="35F868A7" w14:textId="77777777" w:rsidR="00DD5D73" w:rsidRPr="00C60BD5" w:rsidRDefault="00DD5D73" w:rsidP="00DD5D73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20"/>
          <w:szCs w:val="20"/>
        </w:rPr>
      </w:pPr>
      <w:r w:rsidRPr="00C60BD5">
        <w:rPr>
          <w:rFonts w:eastAsia="Calibri"/>
          <w:sz w:val="20"/>
          <w:szCs w:val="20"/>
        </w:rPr>
        <w:t>Configure the KeyStore data</w:t>
      </w:r>
    </w:p>
    <w:p w14:paraId="15D3AC08" w14:textId="77777777" w:rsidR="00DD5D73" w:rsidRPr="00C60BD5" w:rsidRDefault="00DD5D73" w:rsidP="00DD5D73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20"/>
          <w:szCs w:val="20"/>
        </w:rPr>
      </w:pPr>
      <w:r w:rsidRPr="00C60BD5">
        <w:rPr>
          <w:rFonts w:eastAsia="Calibri"/>
          <w:sz w:val="20"/>
          <w:szCs w:val="20"/>
        </w:rPr>
        <w:t>Configure the Outbound Rest</w:t>
      </w:r>
    </w:p>
    <w:p w14:paraId="747B7C74" w14:textId="77777777" w:rsidR="00DD5D73" w:rsidRPr="00C60BD5" w:rsidRDefault="00DD5D73" w:rsidP="00DD5D73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sz w:val="20"/>
          <w:szCs w:val="20"/>
        </w:rPr>
      </w:pPr>
      <w:r w:rsidRPr="00C60BD5">
        <w:rPr>
          <w:rFonts w:eastAsia="Calibri"/>
          <w:sz w:val="20"/>
          <w:szCs w:val="20"/>
        </w:rPr>
        <w:t>Configure Oauth2.0 data.</w:t>
      </w:r>
    </w:p>
    <w:bookmarkEnd w:id="0"/>
    <w:p w14:paraId="3044178E" w14:textId="3F485E14" w:rsidR="00C66FFC" w:rsidRPr="00C60BD5" w:rsidRDefault="00C66FFC" w:rsidP="00ED0127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b/>
          <w:bCs/>
          <w:color w:val="00AB9D"/>
          <w:sz w:val="20"/>
          <w:szCs w:val="20"/>
        </w:rPr>
      </w:pPr>
    </w:p>
    <w:p w14:paraId="491B55BD" w14:textId="4BE3EBE9" w:rsidR="00C66FFC" w:rsidRPr="00C60BD5" w:rsidRDefault="00C66FFC" w:rsidP="00066A38">
      <w:p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color w:val="000000" w:themeColor="text1"/>
          <w:sz w:val="20"/>
          <w:szCs w:val="20"/>
        </w:rPr>
      </w:pPr>
    </w:p>
    <w:p w14:paraId="38B52148" w14:textId="3AF53C69" w:rsidR="00C66FFC" w:rsidRPr="00C60BD5" w:rsidRDefault="00C66FFC" w:rsidP="00C66FFC">
      <w:pPr>
        <w:rPr>
          <w:ins w:id="5" w:author="Annalien Smit" w:date="2021-08-30T16:48:00Z"/>
          <w:rFonts w:eastAsia="Calibri" w:cs="Times New Roman"/>
          <w:color w:val="FF0000"/>
          <w:sz w:val="20"/>
          <w:szCs w:val="20"/>
          <w:u w:val="single"/>
          <w:rPrChange w:id="6" w:author="Annalien Smit" w:date="2021-08-30T16:49:00Z">
            <w:rPr>
              <w:ins w:id="7" w:author="Annalien Smit" w:date="2021-08-30T16:48:00Z"/>
              <w:rFonts w:eastAsia="Calibri" w:cs="Times New Roman"/>
              <w:b/>
              <w:bCs/>
              <w:color w:val="00AB9D"/>
            </w:rPr>
          </w:rPrChange>
        </w:rPr>
      </w:pPr>
      <w:ins w:id="8" w:author="Annalien Smit" w:date="2021-08-30T16:48:00Z">
        <w:r w:rsidRPr="00C60BD5">
          <w:rPr>
            <w:rFonts w:eastAsia="Calibri" w:cs="Times New Roman"/>
            <w:b/>
            <w:bCs/>
            <w:color w:val="00AB9D"/>
            <w:sz w:val="20"/>
            <w:szCs w:val="20"/>
            <w:u w:val="single"/>
            <w:rPrChange w:id="9" w:author="Annalien Smit" w:date="2021-08-30T16:49:00Z">
              <w:rPr>
                <w:rFonts w:eastAsia="Calibri" w:cs="Times New Roman"/>
                <w:b/>
                <w:bCs/>
                <w:color w:val="00AB9D"/>
              </w:rPr>
            </w:rPrChange>
          </w:rPr>
          <w:t xml:space="preserve">Project Profile </w:t>
        </w:r>
      </w:ins>
      <w:r w:rsidRPr="00C60BD5">
        <w:rPr>
          <w:rFonts w:eastAsia="Calibri" w:cs="Times New Roman"/>
          <w:b/>
          <w:bCs/>
          <w:color w:val="00AB9D"/>
          <w:sz w:val="20"/>
          <w:szCs w:val="20"/>
          <w:u w:val="single"/>
        </w:rPr>
        <w:t xml:space="preserve"> </w:t>
      </w:r>
      <w:r w:rsidRPr="00C60BD5">
        <w:rPr>
          <w:rFonts w:eastAsia="Calibri" w:cs="Times New Roman"/>
          <w:color w:val="FF0000"/>
          <w:sz w:val="20"/>
          <w:szCs w:val="20"/>
          <w:u w:val="single"/>
        </w:rPr>
        <w:t xml:space="preserve"> </w:t>
      </w:r>
    </w:p>
    <w:p w14:paraId="17CA9708" w14:textId="22BEFB0F" w:rsidR="00C66FFC" w:rsidRPr="00C60BD5" w:rsidRDefault="00C66FFC" w:rsidP="00C66FFC">
      <w:pPr>
        <w:rPr>
          <w:ins w:id="10" w:author="Annalien Smit" w:date="2021-08-30T16:47:00Z"/>
          <w:rFonts w:eastAsia="Calibri" w:cs="Times New Roman"/>
          <w:color w:val="00AB9D"/>
          <w:sz w:val="20"/>
          <w:szCs w:val="20"/>
          <w:rPrChange w:id="11" w:author="Annalien Smit" w:date="2021-08-30T16:49:00Z">
            <w:rPr>
              <w:ins w:id="12" w:author="Annalien Smit" w:date="2021-08-30T16:47:00Z"/>
              <w:rFonts w:eastAsia="Calibri" w:cs="Times New Roman"/>
              <w:b/>
              <w:bCs/>
              <w:color w:val="00AB9D"/>
            </w:rPr>
          </w:rPrChange>
        </w:rPr>
      </w:pPr>
      <w:ins w:id="13" w:author="Annalien Smit" w:date="2021-08-30T16:47:00Z">
        <w:r w:rsidRPr="00C60BD5">
          <w:rPr>
            <w:rFonts w:eastAsia="Calibri" w:cs="Times New Roman"/>
            <w:b/>
            <w:bCs/>
            <w:color w:val="00AB9D"/>
            <w:sz w:val="20"/>
            <w:szCs w:val="20"/>
          </w:rPr>
          <w:t>Project Name</w:t>
        </w:r>
      </w:ins>
      <w:ins w:id="14" w:author="Annalien Smit" w:date="2021-08-30T16:49:00Z">
        <w:r w:rsidRPr="00C60BD5">
          <w:rPr>
            <w:rFonts w:eastAsia="Calibri" w:cs="Times New Roman"/>
            <w:b/>
            <w:bCs/>
            <w:color w:val="00AB9D"/>
            <w:sz w:val="20"/>
            <w:szCs w:val="20"/>
          </w:rPr>
          <w:t>:</w:t>
        </w:r>
        <w:r w:rsidRPr="00C60BD5">
          <w:rPr>
            <w:rFonts w:eastAsia="Calibri" w:cs="Times New Roman"/>
            <w:color w:val="00AB9D"/>
            <w:sz w:val="20"/>
            <w:szCs w:val="20"/>
          </w:rPr>
          <w:t xml:space="preserve"> </w:t>
        </w:r>
      </w:ins>
      <w:r w:rsidR="00F22919" w:rsidRPr="00F22919">
        <w:rPr>
          <w:rFonts w:eastAsia="Calibri" w:cs="Times New Roman"/>
          <w:sz w:val="20"/>
          <w:szCs w:val="20"/>
        </w:rPr>
        <w:t>Cloud</w:t>
      </w:r>
      <w:r w:rsidR="00F22919" w:rsidRPr="00F22919">
        <w:rPr>
          <w:rFonts w:eastAsia="Calibri" w:cs="Times New Roman"/>
          <w:color w:val="00AB9D"/>
          <w:sz w:val="20"/>
          <w:szCs w:val="20"/>
        </w:rPr>
        <w:t xml:space="preserve"> </w:t>
      </w:r>
      <w:r w:rsidR="0052239A" w:rsidRPr="00F22919">
        <w:rPr>
          <w:rFonts w:eastAsia="Calibri" w:cs="Times New Roman"/>
          <w:sz w:val="20"/>
          <w:szCs w:val="20"/>
        </w:rPr>
        <w:t xml:space="preserve">Power Management </w:t>
      </w:r>
      <w:r w:rsidR="007530CD" w:rsidRPr="00F22919">
        <w:rPr>
          <w:rFonts w:eastAsia="Calibri" w:cs="Times New Roman"/>
          <w:sz w:val="20"/>
          <w:szCs w:val="20"/>
        </w:rPr>
        <w:t>Africa</w:t>
      </w:r>
      <w:r w:rsidR="007530CD" w:rsidRPr="00F22919">
        <w:rPr>
          <w:rFonts w:eastAsia="Calibri" w:cs="Times New Roman"/>
          <w:color w:val="00AB9D"/>
          <w:sz w:val="20"/>
          <w:szCs w:val="20"/>
        </w:rPr>
        <w:t xml:space="preserve"> (</w:t>
      </w:r>
      <w:r w:rsidR="00F22919" w:rsidRPr="00F22919">
        <w:rPr>
          <w:rFonts w:eastAsia="Calibri" w:cs="Times New Roman"/>
          <w:color w:val="00AB9D"/>
          <w:sz w:val="20"/>
          <w:szCs w:val="20"/>
        </w:rPr>
        <w:t>CPMA</w:t>
      </w:r>
      <w:r w:rsidR="00F22919" w:rsidRPr="00F22919">
        <w:rPr>
          <w:rFonts w:eastAsia="Calibri" w:cs="Times New Roman"/>
          <w:sz w:val="20"/>
          <w:szCs w:val="20"/>
        </w:rPr>
        <w:t>)</w:t>
      </w:r>
      <w:r w:rsidR="00F22919">
        <w:rPr>
          <w:rFonts w:eastAsia="Calibri" w:cs="Times New Roman"/>
          <w:sz w:val="20"/>
          <w:szCs w:val="20"/>
          <w:u w:val="single"/>
        </w:rPr>
        <w:t xml:space="preserve"> </w:t>
      </w:r>
    </w:p>
    <w:p w14:paraId="712A4D03" w14:textId="53D9DDB6" w:rsidR="00DD5D73" w:rsidRPr="009D62E4" w:rsidRDefault="008C6385" w:rsidP="00C66FFC">
      <w:pPr>
        <w:rPr>
          <w:ins w:id="15" w:author="Annalien Smit" w:date="2021-08-30T16:47:00Z"/>
          <w:color w:val="000000" w:themeColor="text1"/>
          <w:sz w:val="20"/>
          <w:szCs w:val="20"/>
          <w:rPrChange w:id="16" w:author="Annalien Smit" w:date="2021-08-30T16:47:00Z">
            <w:rPr>
              <w:ins w:id="17" w:author="Annalien Smit" w:date="2021-08-30T16:47:00Z"/>
              <w:rFonts w:eastAsia="Calibri" w:cs="Times New Roman"/>
              <w:b/>
              <w:bCs/>
              <w:color w:val="00AB9D"/>
            </w:rPr>
          </w:rPrChange>
        </w:rPr>
      </w:pPr>
      <w:r>
        <w:rPr>
          <w:rFonts w:eastAsia="Calibri" w:cs="Times New Roman"/>
          <w:b/>
          <w:bCs/>
          <w:color w:val="00AB9D"/>
          <w:sz w:val="20"/>
          <w:szCs w:val="20"/>
        </w:rPr>
        <w:t>Web Site</w:t>
      </w:r>
      <w:ins w:id="18" w:author="Annalien Smit" w:date="2021-08-30T16:47:00Z">
        <w:r w:rsidR="00C66FFC" w:rsidRPr="00C60BD5">
          <w:rPr>
            <w:rFonts w:eastAsia="Calibri" w:cs="Times New Roman"/>
            <w:b/>
            <w:bCs/>
            <w:color w:val="00AB9D"/>
            <w:sz w:val="20"/>
            <w:szCs w:val="20"/>
          </w:rPr>
          <w:t>:</w:t>
        </w:r>
      </w:ins>
      <w:r w:rsidRPr="008C6385">
        <w:t xml:space="preserve"> </w:t>
      </w:r>
      <w:r w:rsidRPr="009D62E4">
        <w:rPr>
          <w:rFonts w:eastAsia="Calibri" w:cs="Times New Roman"/>
          <w:color w:val="000000" w:themeColor="text1"/>
          <w:sz w:val="20"/>
          <w:szCs w:val="20"/>
        </w:rPr>
        <w:t>http://cpma.herokuapp.com/</w:t>
      </w:r>
      <w:ins w:id="19" w:author="Annalien Smit" w:date="2021-08-30T16:47:00Z">
        <w:r w:rsidR="00C66FFC" w:rsidRPr="009D62E4">
          <w:rPr>
            <w:rFonts w:eastAsia="Calibri" w:cs="Times New Roman"/>
            <w:color w:val="000000" w:themeColor="text1"/>
            <w:sz w:val="20"/>
            <w:szCs w:val="20"/>
          </w:rPr>
          <w:t xml:space="preserve"> </w:t>
        </w:r>
      </w:ins>
    </w:p>
    <w:p w14:paraId="544A8E83" w14:textId="77777777" w:rsidR="0052239A" w:rsidRPr="00C60BD5" w:rsidRDefault="00C66FFC" w:rsidP="0052239A">
      <w:pPr>
        <w:rPr>
          <w:bCs/>
          <w:color w:val="FF0000"/>
          <w:sz w:val="20"/>
          <w:szCs w:val="20"/>
        </w:rPr>
      </w:pPr>
      <w:ins w:id="20" w:author="Annalien Smit" w:date="2021-08-30T16:47:00Z">
        <w:r w:rsidRPr="00C60BD5">
          <w:rPr>
            <w:rFonts w:eastAsia="Calibri" w:cs="Times New Roman"/>
            <w:b/>
            <w:bCs/>
            <w:color w:val="00AB9D"/>
            <w:sz w:val="20"/>
            <w:szCs w:val="20"/>
          </w:rPr>
          <w:t>Client / Industry:</w:t>
        </w:r>
      </w:ins>
      <w:ins w:id="21" w:author="Annalien Smit" w:date="2021-08-30T16:48:00Z">
        <w:r w:rsidRPr="00C60BD5">
          <w:rPr>
            <w:rFonts w:eastAsia="Calibri" w:cs="Times New Roman"/>
            <w:b/>
            <w:bCs/>
            <w:color w:val="00AB9D"/>
            <w:sz w:val="20"/>
            <w:szCs w:val="20"/>
          </w:rPr>
          <w:t xml:space="preserve"> </w:t>
        </w:r>
      </w:ins>
      <w:r w:rsidR="00DD5D73">
        <w:rPr>
          <w:rFonts w:eastAsia="Calibri" w:cs="Times New Roman"/>
          <w:b/>
          <w:bCs/>
          <w:color w:val="00AB9D"/>
          <w:sz w:val="20"/>
          <w:szCs w:val="20"/>
        </w:rPr>
        <w:t xml:space="preserve">  SNEL (CONGO)</w:t>
      </w:r>
    </w:p>
    <w:p w14:paraId="76EF9393" w14:textId="1912440C" w:rsidR="0052239A" w:rsidRPr="007530CD" w:rsidRDefault="0052239A" w:rsidP="00EF7D54">
      <w:pPr>
        <w:rPr>
          <w:rFonts w:eastAsia="Calibri" w:cs="Times New Roman"/>
          <w:color w:val="000000" w:themeColor="text1"/>
          <w:sz w:val="20"/>
          <w:szCs w:val="20"/>
        </w:rPr>
      </w:pPr>
      <w:r>
        <w:rPr>
          <w:rFonts w:eastAsia="Calibri" w:cs="Times New Roman"/>
          <w:b/>
          <w:bCs/>
          <w:color w:val="00AB9D"/>
          <w:sz w:val="20"/>
          <w:szCs w:val="20"/>
        </w:rPr>
        <w:t>Details</w:t>
      </w:r>
      <w:ins w:id="22" w:author="Annalien Smit" w:date="2021-08-30T16:49:00Z">
        <w:r w:rsidRPr="00C60BD5">
          <w:rPr>
            <w:rFonts w:eastAsia="Calibri" w:cs="Times New Roman"/>
            <w:b/>
            <w:bCs/>
            <w:color w:val="00AB9D"/>
            <w:sz w:val="20"/>
            <w:szCs w:val="20"/>
          </w:rPr>
          <w:t>:</w:t>
        </w:r>
      </w:ins>
      <w:r>
        <w:rPr>
          <w:rFonts w:eastAsia="Calibri" w:cs="Times New Roman"/>
          <w:b/>
          <w:bCs/>
          <w:color w:val="00AB9D"/>
          <w:sz w:val="20"/>
          <w:szCs w:val="20"/>
        </w:rPr>
        <w:t xml:space="preserve"> </w:t>
      </w:r>
      <w:r w:rsidRPr="00F22919">
        <w:rPr>
          <w:rFonts w:eastAsia="Calibri" w:cs="Times New Roman"/>
          <w:color w:val="000000" w:themeColor="text1"/>
          <w:sz w:val="20"/>
          <w:szCs w:val="20"/>
        </w:rPr>
        <w:t>I have</w:t>
      </w:r>
      <w:r w:rsidR="00F22919">
        <w:rPr>
          <w:rFonts w:eastAsia="Calibri" w:cs="Times New Roman"/>
          <w:color w:val="000000" w:themeColor="text1"/>
          <w:sz w:val="20"/>
          <w:szCs w:val="20"/>
        </w:rPr>
        <w:t xml:space="preserve"> created this </w:t>
      </w:r>
      <w:r w:rsidR="007029D6">
        <w:rPr>
          <w:rFonts w:eastAsia="Calibri" w:cs="Times New Roman"/>
          <w:color w:val="000000" w:themeColor="text1"/>
          <w:sz w:val="20"/>
          <w:szCs w:val="20"/>
        </w:rPr>
        <w:t>system</w:t>
      </w:r>
      <w:r w:rsidR="00F22919">
        <w:rPr>
          <w:rFonts w:eastAsia="Calibri" w:cs="Times New Roman"/>
          <w:color w:val="000000" w:themeColor="text1"/>
          <w:sz w:val="20"/>
          <w:szCs w:val="20"/>
        </w:rPr>
        <w:t xml:space="preserve"> which also includes the help of an IOT Device to eradicate the Power(electricity) issue that we </w:t>
      </w:r>
      <w:r w:rsidR="000A780F">
        <w:rPr>
          <w:rFonts w:eastAsia="Calibri" w:cs="Times New Roman"/>
          <w:color w:val="000000" w:themeColor="text1"/>
          <w:sz w:val="20"/>
          <w:szCs w:val="20"/>
        </w:rPr>
        <w:t>are facing</w:t>
      </w:r>
      <w:r w:rsidR="00F22919">
        <w:rPr>
          <w:rFonts w:eastAsia="Calibri" w:cs="Times New Roman"/>
          <w:color w:val="000000" w:themeColor="text1"/>
          <w:sz w:val="20"/>
          <w:szCs w:val="20"/>
        </w:rPr>
        <w:t xml:space="preserve"> </w:t>
      </w:r>
      <w:r w:rsidR="007029D6">
        <w:rPr>
          <w:rFonts w:eastAsia="Calibri" w:cs="Times New Roman"/>
          <w:color w:val="000000" w:themeColor="text1"/>
          <w:sz w:val="20"/>
          <w:szCs w:val="20"/>
        </w:rPr>
        <w:t xml:space="preserve">round </w:t>
      </w:r>
      <w:r w:rsidR="00F22919">
        <w:rPr>
          <w:rFonts w:eastAsia="Calibri" w:cs="Times New Roman"/>
          <w:color w:val="000000" w:themeColor="text1"/>
          <w:sz w:val="20"/>
          <w:szCs w:val="20"/>
        </w:rPr>
        <w:t xml:space="preserve">Africa. The </w:t>
      </w:r>
      <w:r w:rsidR="00794E62">
        <w:rPr>
          <w:rFonts w:eastAsia="Calibri" w:cs="Times New Roman"/>
          <w:color w:val="000000" w:themeColor="text1"/>
          <w:sz w:val="20"/>
          <w:szCs w:val="20"/>
        </w:rPr>
        <w:t>system</w:t>
      </w:r>
      <w:r w:rsidR="00F22919">
        <w:rPr>
          <w:rFonts w:eastAsia="Calibri" w:cs="Times New Roman"/>
          <w:color w:val="000000" w:themeColor="text1"/>
          <w:sz w:val="20"/>
          <w:szCs w:val="20"/>
        </w:rPr>
        <w:t xml:space="preserve"> includes Clocking system for engineers,</w:t>
      </w:r>
      <w:r w:rsidR="00EF7D54">
        <w:rPr>
          <w:rFonts w:eastAsia="Calibri" w:cs="Times New Roman"/>
          <w:color w:val="000000" w:themeColor="text1"/>
          <w:sz w:val="20"/>
          <w:szCs w:val="20"/>
        </w:rPr>
        <w:t xml:space="preserve"> a</w:t>
      </w:r>
      <w:r w:rsidR="00F22919">
        <w:rPr>
          <w:rFonts w:eastAsia="Calibri" w:cs="Times New Roman"/>
          <w:color w:val="000000" w:themeColor="text1"/>
          <w:sz w:val="20"/>
          <w:szCs w:val="20"/>
        </w:rPr>
        <w:t xml:space="preserve"> GIS</w:t>
      </w:r>
      <w:r w:rsidR="000F7C26">
        <w:rPr>
          <w:rFonts w:eastAsia="Calibri" w:cs="Times New Roman"/>
          <w:color w:val="000000" w:themeColor="text1"/>
          <w:sz w:val="20"/>
          <w:szCs w:val="20"/>
        </w:rPr>
        <w:t xml:space="preserve">, </w:t>
      </w:r>
      <w:r w:rsidR="007530CD">
        <w:rPr>
          <w:rFonts w:eastAsia="Calibri" w:cs="Times New Roman"/>
          <w:color w:val="000000" w:themeColor="text1"/>
          <w:sz w:val="20"/>
          <w:szCs w:val="20"/>
        </w:rPr>
        <w:t>Transformer analytics</w:t>
      </w:r>
      <w:r w:rsidR="00EF7D54">
        <w:rPr>
          <w:rFonts w:eastAsia="Calibri" w:cs="Times New Roman"/>
          <w:color w:val="000000" w:themeColor="text1"/>
          <w:sz w:val="20"/>
          <w:szCs w:val="20"/>
        </w:rPr>
        <w:t xml:space="preserve"> board</w:t>
      </w:r>
      <w:r w:rsidR="000F7C26">
        <w:rPr>
          <w:rFonts w:eastAsia="Calibri" w:cs="Times New Roman"/>
          <w:color w:val="000000" w:themeColor="text1"/>
          <w:sz w:val="20"/>
          <w:szCs w:val="20"/>
        </w:rPr>
        <w:t xml:space="preserve">, </w:t>
      </w:r>
      <w:r w:rsidR="00EF7D54">
        <w:rPr>
          <w:rFonts w:eastAsia="Calibri" w:cs="Times New Roman"/>
          <w:color w:val="000000" w:themeColor="text1"/>
          <w:sz w:val="20"/>
          <w:szCs w:val="20"/>
        </w:rPr>
        <w:t xml:space="preserve">an </w:t>
      </w:r>
      <w:r w:rsidR="000F7C26">
        <w:rPr>
          <w:rFonts w:eastAsia="Calibri" w:cs="Times New Roman"/>
          <w:color w:val="000000" w:themeColor="text1"/>
          <w:sz w:val="20"/>
          <w:szCs w:val="20"/>
        </w:rPr>
        <w:t xml:space="preserve">IOT device with Ai capabilities </w:t>
      </w:r>
      <w:r w:rsidR="00EF7D54">
        <w:rPr>
          <w:rFonts w:eastAsia="Calibri" w:cs="Times New Roman"/>
          <w:color w:val="000000" w:themeColor="text1"/>
          <w:sz w:val="20"/>
          <w:szCs w:val="20"/>
        </w:rPr>
        <w:t>to</w:t>
      </w:r>
      <w:r w:rsidR="000F7C26">
        <w:rPr>
          <w:rFonts w:eastAsia="Calibri" w:cs="Times New Roman"/>
          <w:color w:val="000000" w:themeColor="text1"/>
          <w:sz w:val="20"/>
          <w:szCs w:val="20"/>
        </w:rPr>
        <w:t xml:space="preserve"> manage</w:t>
      </w:r>
      <w:r w:rsidR="007029D6">
        <w:rPr>
          <w:rFonts w:eastAsia="Calibri" w:cs="Times New Roman"/>
          <w:color w:val="000000" w:themeColor="text1"/>
          <w:sz w:val="20"/>
          <w:szCs w:val="20"/>
        </w:rPr>
        <w:t xml:space="preserve">, diagnose and predict issues </w:t>
      </w:r>
      <w:r w:rsidR="007530CD">
        <w:rPr>
          <w:rFonts w:eastAsia="Calibri" w:cs="Times New Roman"/>
          <w:color w:val="000000" w:themeColor="text1"/>
          <w:sz w:val="20"/>
          <w:szCs w:val="20"/>
        </w:rPr>
        <w:t>in transformer</w:t>
      </w:r>
      <w:r w:rsidR="000F7C26">
        <w:rPr>
          <w:rFonts w:eastAsia="Calibri" w:cs="Times New Roman"/>
          <w:color w:val="000000" w:themeColor="text1"/>
          <w:sz w:val="20"/>
          <w:szCs w:val="20"/>
        </w:rPr>
        <w:t xml:space="preserve"> </w:t>
      </w:r>
      <w:r w:rsidR="007029D6">
        <w:rPr>
          <w:rFonts w:eastAsia="Calibri" w:cs="Times New Roman"/>
          <w:color w:val="000000" w:themeColor="text1"/>
          <w:sz w:val="20"/>
          <w:szCs w:val="20"/>
        </w:rPr>
        <w:t>then</w:t>
      </w:r>
      <w:r w:rsidR="000F7C26">
        <w:rPr>
          <w:rFonts w:eastAsia="Calibri" w:cs="Times New Roman"/>
          <w:color w:val="000000" w:themeColor="text1"/>
          <w:sz w:val="20"/>
          <w:szCs w:val="20"/>
        </w:rPr>
        <w:t xml:space="preserve"> send data to </w:t>
      </w:r>
      <w:r w:rsidR="007029D6">
        <w:rPr>
          <w:rFonts w:eastAsia="Calibri" w:cs="Times New Roman"/>
          <w:color w:val="000000" w:themeColor="text1"/>
          <w:sz w:val="20"/>
          <w:szCs w:val="20"/>
        </w:rPr>
        <w:t>the cloud.</w:t>
      </w:r>
    </w:p>
    <w:p w14:paraId="0A70ED9E" w14:textId="5FFD5D38" w:rsidR="00C66FFC" w:rsidRPr="00C60BD5" w:rsidRDefault="0052239A" w:rsidP="0052239A">
      <w:pPr>
        <w:rPr>
          <w:rFonts w:eastAsia="Calibri" w:cs="Times New Roman"/>
          <w:color w:val="00AB9D"/>
          <w:sz w:val="20"/>
          <w:szCs w:val="20"/>
        </w:rPr>
      </w:pPr>
      <w:ins w:id="23" w:author="Annalien Smit" w:date="2021-08-30T16:47:00Z">
        <w:r w:rsidRPr="00C60BD5">
          <w:rPr>
            <w:rFonts w:eastAsia="Calibri" w:cs="Times New Roman"/>
            <w:b/>
            <w:bCs/>
            <w:color w:val="00AB9D"/>
            <w:sz w:val="20"/>
            <w:szCs w:val="20"/>
          </w:rPr>
          <w:t>Role &amp; Responsibility on Project</w:t>
        </w:r>
      </w:ins>
      <w:ins w:id="24" w:author="Annalien Smit" w:date="2021-08-30T16:49:00Z">
        <w:r w:rsidRPr="00C60BD5">
          <w:rPr>
            <w:rFonts w:eastAsia="Calibri" w:cs="Times New Roman"/>
            <w:b/>
            <w:bCs/>
            <w:color w:val="00AB9D"/>
            <w:sz w:val="20"/>
            <w:szCs w:val="20"/>
          </w:rPr>
          <w:t>:</w:t>
        </w:r>
        <w:r w:rsidRPr="00C60BD5">
          <w:rPr>
            <w:rFonts w:eastAsia="Calibri" w:cs="Times New Roman"/>
            <w:color w:val="00AB9D"/>
            <w:sz w:val="20"/>
            <w:szCs w:val="20"/>
          </w:rPr>
          <w:t xml:space="preserve">  </w:t>
        </w:r>
      </w:ins>
    </w:p>
    <w:p w14:paraId="295873E2" w14:textId="464C31F3" w:rsidR="00C66FFC" w:rsidRPr="001D6034" w:rsidRDefault="009C4469" w:rsidP="00C66FFC">
      <w:pPr>
        <w:numPr>
          <w:ilvl w:val="0"/>
          <w:numId w:val="47"/>
        </w:numPr>
        <w:rPr>
          <w:rFonts w:eastAsia="Calibri" w:cs="Times New Roman"/>
          <w:sz w:val="20"/>
          <w:szCs w:val="20"/>
        </w:rPr>
      </w:pPr>
      <w:r w:rsidRPr="001D6034">
        <w:rPr>
          <w:rFonts w:eastAsia="Calibri" w:cs="Times New Roman"/>
          <w:sz w:val="20"/>
          <w:szCs w:val="20"/>
        </w:rPr>
        <w:t>Configuring database</w:t>
      </w:r>
    </w:p>
    <w:p w14:paraId="41626265" w14:textId="689FF809" w:rsidR="00C66FFC" w:rsidRDefault="009C4469" w:rsidP="00C66FFC">
      <w:pPr>
        <w:numPr>
          <w:ilvl w:val="0"/>
          <w:numId w:val="47"/>
        </w:numPr>
        <w:rPr>
          <w:rFonts w:eastAsia="Calibri" w:cs="Times New Roman"/>
          <w:sz w:val="20"/>
          <w:szCs w:val="20"/>
        </w:rPr>
      </w:pPr>
      <w:r w:rsidRPr="001D6034">
        <w:rPr>
          <w:rFonts w:eastAsia="Calibri" w:cs="Times New Roman"/>
          <w:sz w:val="20"/>
          <w:szCs w:val="20"/>
        </w:rPr>
        <w:t>Creating API</w:t>
      </w:r>
    </w:p>
    <w:p w14:paraId="5BFB50BA" w14:textId="6EC2B302" w:rsidR="000A780F" w:rsidRDefault="000A780F" w:rsidP="00C66FFC">
      <w:pPr>
        <w:numPr>
          <w:ilvl w:val="0"/>
          <w:numId w:val="47"/>
        </w:numPr>
        <w:rPr>
          <w:rFonts w:eastAsia="Calibri" w:cs="Times New Roman"/>
          <w:sz w:val="20"/>
          <w:szCs w:val="20"/>
        </w:rPr>
      </w:pPr>
      <w:r>
        <w:rPr>
          <w:rFonts w:eastAsia="Calibri" w:cs="Times New Roman"/>
          <w:sz w:val="20"/>
          <w:szCs w:val="20"/>
        </w:rPr>
        <w:t>Create web app</w:t>
      </w:r>
    </w:p>
    <w:p w14:paraId="3E5A57AD" w14:textId="09F2D58D" w:rsidR="000A780F" w:rsidRDefault="000A780F" w:rsidP="00C66FFC">
      <w:pPr>
        <w:numPr>
          <w:ilvl w:val="0"/>
          <w:numId w:val="47"/>
        </w:numPr>
        <w:rPr>
          <w:rFonts w:eastAsia="Calibri" w:cs="Times New Roman"/>
          <w:sz w:val="20"/>
          <w:szCs w:val="20"/>
        </w:rPr>
      </w:pPr>
      <w:r>
        <w:rPr>
          <w:rFonts w:eastAsia="Calibri" w:cs="Times New Roman"/>
          <w:sz w:val="20"/>
          <w:szCs w:val="20"/>
        </w:rPr>
        <w:t>Creating mobile app</w:t>
      </w:r>
    </w:p>
    <w:p w14:paraId="43F7333A" w14:textId="104EB39E" w:rsidR="000A780F" w:rsidRPr="001D6034" w:rsidRDefault="000A780F" w:rsidP="00C66FFC">
      <w:pPr>
        <w:numPr>
          <w:ilvl w:val="0"/>
          <w:numId w:val="47"/>
        </w:numPr>
        <w:rPr>
          <w:rFonts w:eastAsia="Calibri" w:cs="Times New Roman"/>
          <w:sz w:val="20"/>
          <w:szCs w:val="20"/>
        </w:rPr>
      </w:pPr>
      <w:r>
        <w:rPr>
          <w:rFonts w:eastAsia="Calibri" w:cs="Times New Roman"/>
          <w:sz w:val="20"/>
          <w:szCs w:val="20"/>
        </w:rPr>
        <w:t xml:space="preserve">Creating IOT device and </w:t>
      </w:r>
      <w:r w:rsidR="00EF7D54">
        <w:rPr>
          <w:rFonts w:eastAsia="Calibri" w:cs="Times New Roman"/>
          <w:sz w:val="20"/>
          <w:szCs w:val="20"/>
        </w:rPr>
        <w:t>program the device to customer need</w:t>
      </w:r>
    </w:p>
    <w:p w14:paraId="3CA214F5" w14:textId="35D6841B" w:rsidR="00F3232F" w:rsidRDefault="00C66FFC" w:rsidP="00DD5D73">
      <w:pPr>
        <w:rPr>
          <w:bCs/>
          <w:sz w:val="20"/>
          <w:szCs w:val="20"/>
        </w:rPr>
      </w:pPr>
      <w:ins w:id="25" w:author="Annalien Smit" w:date="2021-08-30T16:50:00Z">
        <w:r w:rsidRPr="00C60BD5">
          <w:rPr>
            <w:rFonts w:eastAsia="Calibri" w:cs="Times New Roman"/>
            <w:b/>
            <w:bCs/>
            <w:color w:val="00AB9D"/>
            <w:sz w:val="20"/>
            <w:szCs w:val="20"/>
          </w:rPr>
          <w:t>Technolog</w:t>
        </w:r>
      </w:ins>
      <w:ins w:id="26" w:author="Annalien Smit" w:date="2021-08-30T16:51:00Z">
        <w:r w:rsidRPr="00C60BD5">
          <w:rPr>
            <w:rFonts w:eastAsia="Calibri" w:cs="Times New Roman"/>
            <w:b/>
            <w:bCs/>
            <w:color w:val="00AB9D"/>
            <w:sz w:val="20"/>
            <w:szCs w:val="20"/>
          </w:rPr>
          <w:t>ies, Tools &amp; Systems used:</w:t>
        </w:r>
        <w:r w:rsidRPr="00C60BD5">
          <w:rPr>
            <w:rFonts w:eastAsia="Calibri" w:cs="Times New Roman"/>
            <w:color w:val="00AB9D"/>
            <w:sz w:val="20"/>
            <w:szCs w:val="20"/>
            <w:rPrChange w:id="27" w:author="Annalien Smit" w:date="2021-08-30T16:51:00Z">
              <w:rPr>
                <w:rFonts w:eastAsia="Calibri" w:cs="Times New Roman"/>
                <w:b/>
                <w:bCs/>
                <w:color w:val="00AB9D"/>
              </w:rPr>
            </w:rPrChange>
          </w:rPr>
          <w:t xml:space="preserve">  </w:t>
        </w:r>
      </w:ins>
      <w:r w:rsidR="008C6385" w:rsidRPr="001D6034">
        <w:rPr>
          <w:bCs/>
          <w:sz w:val="20"/>
          <w:szCs w:val="20"/>
        </w:rPr>
        <w:t>JS, AJAX, JQUERY, NODE</w:t>
      </w:r>
      <w:r w:rsidR="009C4469" w:rsidRPr="001D6034">
        <w:rPr>
          <w:bCs/>
          <w:sz w:val="20"/>
          <w:szCs w:val="20"/>
        </w:rPr>
        <w:t xml:space="preserve"> </w:t>
      </w:r>
      <w:r w:rsidR="008C6385" w:rsidRPr="001D6034">
        <w:rPr>
          <w:bCs/>
          <w:sz w:val="20"/>
          <w:szCs w:val="20"/>
        </w:rPr>
        <w:t xml:space="preserve">JS, EXPRESS, </w:t>
      </w:r>
      <w:proofErr w:type="spellStart"/>
      <w:proofErr w:type="gramStart"/>
      <w:r w:rsidR="008C6385" w:rsidRPr="001D6034">
        <w:rPr>
          <w:bCs/>
          <w:sz w:val="20"/>
          <w:szCs w:val="20"/>
        </w:rPr>
        <w:t>SQL</w:t>
      </w:r>
      <w:r w:rsidR="009C4469" w:rsidRPr="001D6034">
        <w:rPr>
          <w:bCs/>
          <w:sz w:val="20"/>
          <w:szCs w:val="20"/>
        </w:rPr>
        <w:t>,CORS</w:t>
      </w:r>
      <w:proofErr w:type="gramEnd"/>
      <w:r w:rsidR="009C4469" w:rsidRPr="001D6034">
        <w:rPr>
          <w:bCs/>
          <w:sz w:val="20"/>
          <w:szCs w:val="20"/>
        </w:rPr>
        <w:t>,JSON</w:t>
      </w:r>
      <w:r w:rsidR="008C6385">
        <w:rPr>
          <w:bCs/>
          <w:sz w:val="20"/>
          <w:szCs w:val="20"/>
        </w:rPr>
        <w:t>,JWT</w:t>
      </w:r>
      <w:r w:rsidR="000A780F">
        <w:rPr>
          <w:bCs/>
          <w:sz w:val="20"/>
          <w:szCs w:val="20"/>
        </w:rPr>
        <w:t>,RestAPI</w:t>
      </w:r>
      <w:proofErr w:type="spellEnd"/>
      <w:r w:rsidR="00EF7D54">
        <w:rPr>
          <w:bCs/>
          <w:sz w:val="20"/>
          <w:szCs w:val="20"/>
        </w:rPr>
        <w:t>, Controller Board and sensors</w:t>
      </w:r>
    </w:p>
    <w:p w14:paraId="4E0F4B0A" w14:textId="77777777" w:rsidR="008C6385" w:rsidRDefault="008C6385" w:rsidP="00DD5D73">
      <w:pPr>
        <w:rPr>
          <w:bCs/>
          <w:sz w:val="20"/>
          <w:szCs w:val="20"/>
        </w:rPr>
      </w:pPr>
    </w:p>
    <w:p w14:paraId="5E56C8D0" w14:textId="43974413" w:rsidR="00C66FFC" w:rsidRPr="00C60BD5" w:rsidRDefault="00C66FFC" w:rsidP="00C66FFC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b/>
          <w:bCs/>
          <w:color w:val="00AB9D"/>
          <w:sz w:val="20"/>
          <w:szCs w:val="20"/>
        </w:rPr>
      </w:pPr>
    </w:p>
    <w:sectPr w:rsidR="00C66FFC" w:rsidRPr="00C60BD5" w:rsidSect="00486976">
      <w:headerReference w:type="default" r:id="rId12"/>
      <w:footerReference w:type="default" r:id="rId13"/>
      <w:headerReference w:type="first" r:id="rId14"/>
      <w:pgSz w:w="11906" w:h="16838"/>
      <w:pgMar w:top="1440" w:right="1080" w:bottom="1440" w:left="1080" w:header="158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B8FB9" w14:textId="77777777" w:rsidR="005C418D" w:rsidRDefault="005C418D" w:rsidP="00EB4723">
      <w:r>
        <w:separator/>
      </w:r>
    </w:p>
  </w:endnote>
  <w:endnote w:type="continuationSeparator" w:id="0">
    <w:p w14:paraId="337E8E31" w14:textId="77777777" w:rsidR="005C418D" w:rsidRDefault="005C418D" w:rsidP="00EB4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23A0B" w14:textId="214E7592" w:rsidR="00A740C2" w:rsidRPr="00BC195A" w:rsidRDefault="00486976">
    <w:pPr>
      <w:pStyle w:val="Footer"/>
      <w:jc w:val="right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81792" behindDoc="1" locked="1" layoutInCell="1" allowOverlap="1" wp14:anchorId="028315BE" wp14:editId="4C0AE5DA">
          <wp:simplePos x="0" y="0"/>
          <wp:positionH relativeFrom="page">
            <wp:align>right</wp:align>
          </wp:positionH>
          <wp:positionV relativeFrom="page">
            <wp:posOffset>9977120</wp:posOffset>
          </wp:positionV>
          <wp:extent cx="7718400" cy="892800"/>
          <wp:effectExtent l="0" t="0" r="0" b="3175"/>
          <wp:wrapNone/>
          <wp:docPr id="25" name="Graphic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18400" cy="89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195A">
      <w:rPr>
        <w:noProof/>
      </w:rPr>
      <mc:AlternateContent>
        <mc:Choice Requires="wps">
          <w:drawing>
            <wp:anchor distT="45720" distB="45720" distL="114300" distR="114300" simplePos="0" relativeHeight="251672576" behindDoc="0" locked="0" layoutInCell="1" allowOverlap="1" wp14:anchorId="7DB883FC" wp14:editId="7185F843">
              <wp:simplePos x="0" y="0"/>
              <wp:positionH relativeFrom="margin">
                <wp:align>center</wp:align>
              </wp:positionH>
              <wp:positionV relativeFrom="paragraph">
                <wp:posOffset>-42891</wp:posOffset>
              </wp:positionV>
              <wp:extent cx="3166745" cy="1404620"/>
              <wp:effectExtent l="0" t="0" r="0" b="0"/>
              <wp:wrapSquare wrapText="bothSides"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6674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92A257" w14:textId="02EC7B7A" w:rsidR="00990361" w:rsidRDefault="00990361" w:rsidP="00BC195A">
                          <w:pPr>
                            <w:jc w:val="center"/>
                            <w:rPr>
                              <w:rFonts w:ascii="Century Gothic" w:hAnsi="Century Gothic" w:cstheme="minorHAnsi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7DB883FC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0;margin-top:-3.4pt;width:249.35pt;height:110.6pt;z-index:2516725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" filled="f" stroked="f">
              <v:textbox style="mso-fit-shape-to-text:t">
                <w:txbxContent>
                  <w:p w14:paraId="4292A257" w14:textId="02EC7B7A" w:rsidR="00990361" w:rsidRDefault="00990361" w:rsidP="00BC195A">
                    <w:pPr>
                      <w:jc w:val="center"/>
                      <w:rPr>
                        <w:rFonts w:ascii="Century Gothic" w:hAnsi="Century Gothic" w:cstheme="minorHAnsi"/>
                        <w:color w:val="FFFFFF" w:themeColor="background1"/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BC195A" w:rsidRPr="00BC195A">
      <w:rPr>
        <w:noProof/>
        <w:sz w:val="18"/>
        <w:szCs w:val="18"/>
      </w:rPr>
      <mc:AlternateContent>
        <mc:Choice Requires="wps">
          <w:drawing>
            <wp:anchor distT="45720" distB="45720" distL="114300" distR="114300" simplePos="0" relativeHeight="251687936" behindDoc="1" locked="0" layoutInCell="1" allowOverlap="1" wp14:anchorId="2F321BAB" wp14:editId="0B24091D">
              <wp:simplePos x="0" y="0"/>
              <wp:positionH relativeFrom="margin">
                <wp:posOffset>0</wp:posOffset>
              </wp:positionH>
              <wp:positionV relativeFrom="paragraph">
                <wp:posOffset>-70485</wp:posOffset>
              </wp:positionV>
              <wp:extent cx="1296035" cy="1404620"/>
              <wp:effectExtent l="0" t="0" r="0" b="1270"/>
              <wp:wrapTight wrapText="bothSides">
                <wp:wrapPolygon edited="0">
                  <wp:start x="952" y="0"/>
                  <wp:lineTo x="952" y="20721"/>
                  <wp:lineTo x="20319" y="20721"/>
                  <wp:lineTo x="20319" y="0"/>
                  <wp:lineTo x="952" y="0"/>
                </wp:wrapPolygon>
              </wp:wrapTight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603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F9C42B" w14:textId="20A55CF9" w:rsidR="00BC195A" w:rsidRPr="0011150B" w:rsidRDefault="00BC195A" w:rsidP="00BC195A">
                          <w:pPr>
                            <w:rPr>
                              <w:rFonts w:ascii="Century Gothic" w:hAnsi="Century Gothic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2F321BAB" id="_x0000_s1029" type="#_x0000_t202" style="position:absolute;left:0;text-align:left;margin-left:0;margin-top:-5.55pt;width:102.05pt;height:110.6pt;z-index:-2516285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" filled="f" stroked="f">
              <v:textbox style="mso-fit-shape-to-text:t">
                <w:txbxContent>
                  <w:p w14:paraId="00F9C42B" w14:textId="20A55CF9" w:rsidR="00BC195A" w:rsidRPr="0011150B" w:rsidRDefault="00BC195A" w:rsidP="00BC195A">
                    <w:pPr>
                      <w:rPr>
                        <w:rFonts w:ascii="Century Gothic" w:hAnsi="Century Gothic"/>
                        <w:color w:val="FFFFFF" w:themeColor="background1"/>
                      </w:rPr>
                    </w:pPr>
                  </w:p>
                </w:txbxContent>
              </v:textbox>
              <w10:wrap type="tight" anchorx="margin"/>
            </v:shape>
          </w:pict>
        </mc:Fallback>
      </mc:AlternateContent>
    </w:r>
    <w:sdt>
      <w:sdtPr>
        <w:rPr>
          <w:sz w:val="18"/>
          <w:szCs w:val="18"/>
        </w:rPr>
        <w:id w:val="-1343701791"/>
        <w:placeholder>
          <w:docPart w:val="DefaultPlaceholder_1081868574"/>
        </w:placeholder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18"/>
              <w:szCs w:val="18"/>
            </w:rPr>
            <w:id w:val="-1769616900"/>
            <w:placeholder>
              <w:docPart w:val="DefaultPlaceholder_1081868574"/>
            </w:placeholder>
            <w:docPartObj>
              <w:docPartGallery w:val="Page Numbers (Top of Page)"/>
              <w:docPartUnique/>
            </w:docPartObj>
          </w:sdtPr>
          <w:sdtEndPr/>
          <w:sdtContent>
            <w:r w:rsidR="2DC8A289" w:rsidRPr="00BC195A">
              <w:rPr>
                <w:rFonts w:ascii="Century Gothic" w:hAnsi="Century Gothic"/>
                <w:color w:val="FFFFFF" w:themeColor="background1"/>
                <w:sz w:val="18"/>
                <w:szCs w:val="18"/>
              </w:rPr>
              <w:t xml:space="preserve">Page </w:t>
            </w:r>
            <w:r w:rsidR="00A740C2" w:rsidRPr="00BC195A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fldChar w:fldCharType="begin"/>
            </w:r>
            <w:r w:rsidR="00A740C2" w:rsidRPr="00BC195A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instrText xml:space="preserve"> PAGE </w:instrText>
            </w:r>
            <w:r w:rsidR="00A740C2" w:rsidRPr="00BC195A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fldChar w:fldCharType="separate"/>
            </w:r>
            <w:r w:rsidR="2DC8A289" w:rsidRPr="00BC195A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2</w:t>
            </w:r>
            <w:r w:rsidR="00A740C2" w:rsidRPr="00BC195A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fldChar w:fldCharType="end"/>
            </w:r>
            <w:r w:rsidR="2DC8A289" w:rsidRPr="00BC195A">
              <w:rPr>
                <w:rFonts w:ascii="Century Gothic" w:hAnsi="Century Gothic"/>
                <w:color w:val="FFFFFF" w:themeColor="background1"/>
                <w:sz w:val="18"/>
                <w:szCs w:val="18"/>
              </w:rPr>
              <w:t xml:space="preserve"> of </w:t>
            </w:r>
            <w:r w:rsidR="00A740C2" w:rsidRPr="00BC195A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fldChar w:fldCharType="begin"/>
            </w:r>
            <w:r w:rsidR="00A740C2" w:rsidRPr="00BC195A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instrText xml:space="preserve"> NUMPAGES  </w:instrText>
            </w:r>
            <w:r w:rsidR="00A740C2" w:rsidRPr="00BC195A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fldChar w:fldCharType="separate"/>
            </w:r>
            <w:r w:rsidR="2DC8A289" w:rsidRPr="00BC195A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2</w:t>
            </w:r>
            <w:r w:rsidR="00A740C2" w:rsidRPr="00BC195A">
              <w:rPr>
                <w:rFonts w:ascii="Century Gothic" w:hAnsi="Century Gothic"/>
                <w:b/>
                <w:bCs/>
                <w:color w:val="FFFFFF" w:themeColor="background1"/>
                <w:sz w:val="18"/>
                <w:szCs w:val="18"/>
              </w:rPr>
              <w:fldChar w:fldCharType="end"/>
            </w:r>
          </w:sdtContent>
        </w:sdt>
      </w:sdtContent>
    </w:sdt>
  </w:p>
  <w:p w14:paraId="08D914FF" w14:textId="34EDD770" w:rsidR="00A740C2" w:rsidRPr="00A740C2" w:rsidRDefault="00A740C2" w:rsidP="00A740C2">
    <w:pPr>
      <w:pStyle w:val="Footer"/>
      <w:tabs>
        <w:tab w:val="clear" w:pos="4513"/>
        <w:tab w:val="clear" w:pos="9026"/>
        <w:tab w:val="left" w:pos="2527"/>
      </w:tabs>
      <w:rPr>
        <w:rFonts w:ascii="Century Gothic" w:hAnsi="Century Gothic"/>
        <w:b/>
        <w:bCs/>
        <w:color w:val="FFFFFF" w:themeColor="background1"/>
      </w:rPr>
    </w:pPr>
    <w:r>
      <w:rPr>
        <w:rFonts w:ascii="Century Gothic" w:hAnsi="Century Gothic"/>
        <w:b/>
        <w:bCs/>
        <w:color w:val="FFFFFF" w:themeColor="background1"/>
      </w:rPr>
      <w:tab/>
    </w:r>
  </w:p>
  <w:p w14:paraId="2C06B36E" w14:textId="77777777" w:rsidR="005472A1" w:rsidRDefault="005472A1" w:rsidP="007459D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5A01F" w14:textId="77777777" w:rsidR="005C418D" w:rsidRDefault="005C418D" w:rsidP="00EB4723">
      <w:r>
        <w:separator/>
      </w:r>
    </w:p>
  </w:footnote>
  <w:footnote w:type="continuationSeparator" w:id="0">
    <w:p w14:paraId="5788A19A" w14:textId="77777777" w:rsidR="005C418D" w:rsidRDefault="005C418D" w:rsidP="00EB4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47047" w14:textId="7B3DDB29" w:rsidR="007459D8" w:rsidRDefault="00BC195A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A47D727" wp14:editId="4CF1CBE5">
              <wp:simplePos x="0" y="0"/>
              <wp:positionH relativeFrom="margin">
                <wp:align>right</wp:align>
              </wp:positionH>
              <wp:positionV relativeFrom="paragraph">
                <wp:posOffset>-551638</wp:posOffset>
              </wp:positionV>
              <wp:extent cx="2360930" cy="277495"/>
              <wp:effectExtent l="0" t="0" r="0" b="0"/>
              <wp:wrapSquare wrapText="bothSides"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774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99FAE2" w14:textId="73C5F4C8" w:rsidR="007459D8" w:rsidRPr="00CA139B" w:rsidRDefault="00440D12" w:rsidP="007459D8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color w:val="A4D6B1"/>
                            </w:rPr>
                          </w:pPr>
                          <w:r w:rsidRPr="00CA139B">
                            <w:rPr>
                              <w:rFonts w:ascii="Century Gothic" w:hAnsi="Century Gothic"/>
                              <w:b/>
                              <w:bCs/>
                              <w:color w:val="A4D6B1"/>
                            </w:rPr>
                            <w:t>Curriculum Vitae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5A47D72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34.7pt;margin-top:-43.45pt;width:185.9pt;height:21.85pt;z-index:251667456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" filled="f" stroked="f">
              <v:textbox>
                <w:txbxContent>
                  <w:p w14:paraId="6599FAE2" w14:textId="73C5F4C8" w:rsidR="007459D8" w:rsidRPr="00CA139B" w:rsidRDefault="00440D12" w:rsidP="007459D8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color w:val="A4D6B1"/>
                      </w:rPr>
                    </w:pPr>
                    <w:r w:rsidRPr="00CA139B">
                      <w:rPr>
                        <w:rFonts w:ascii="Century Gothic" w:hAnsi="Century Gothic"/>
                        <w:b/>
                        <w:bCs/>
                        <w:color w:val="A4D6B1"/>
                      </w:rPr>
                      <w:t>Curriculum Vitae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BE99BD2" wp14:editId="063A49C1">
              <wp:simplePos x="0" y="0"/>
              <wp:positionH relativeFrom="margin">
                <wp:align>right</wp:align>
              </wp:positionH>
              <wp:positionV relativeFrom="paragraph">
                <wp:posOffset>-313112</wp:posOffset>
              </wp:positionV>
              <wp:extent cx="2511706" cy="289367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11706" cy="28936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904B16E" w14:textId="42B0EC04" w:rsidR="00BC195A" w:rsidRDefault="006A3894" w:rsidP="006A3894">
                          <w:r>
                            <w:rPr>
                              <w:rFonts w:ascii="Century Gothic" w:hAnsi="Century Gothic"/>
                              <w:b/>
                              <w:bCs/>
                              <w:color w:val="767171" w:themeColor="background2" w:themeShade="80"/>
                            </w:rPr>
                            <w:t>NYEMBO MWARABU DANNY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4BE99BD2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46.55pt;margin-top:-24.65pt;width:197.75pt;height:22.8pt;z-index:2516899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" filled="f" stroked="f" strokeweight=".5pt">
              <v:textbox>
                <w:txbxContent>
                  <w:p w14:paraId="2904B16E" w14:textId="42B0EC04" w:rsidR="00BC195A" w:rsidRDefault="006A3894" w:rsidP="006A3894">
                    <w:r>
                      <w:rPr>
                        <w:rFonts w:ascii="Century Gothic" w:hAnsi="Century Gothic"/>
                        <w:b/>
                        <w:bCs/>
                        <w:color w:val="767171" w:themeColor="background2" w:themeShade="80"/>
                      </w:rPr>
                      <w:t>NYEMBO MWARABU DANNY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40E5C">
      <w:rPr>
        <w:noProof/>
      </w:rPr>
      <w:drawing>
        <wp:anchor distT="0" distB="0" distL="114300" distR="114300" simplePos="0" relativeHeight="251682816" behindDoc="1" locked="1" layoutInCell="1" allowOverlap="1" wp14:anchorId="16493184" wp14:editId="32ECB7EC">
          <wp:simplePos x="0" y="0"/>
          <wp:positionH relativeFrom="page">
            <wp:posOffset>-706755</wp:posOffset>
          </wp:positionH>
          <wp:positionV relativeFrom="page">
            <wp:posOffset>0</wp:posOffset>
          </wp:positionV>
          <wp:extent cx="8895600" cy="223200"/>
          <wp:effectExtent l="0" t="0" r="0" b="5715"/>
          <wp:wrapTight wrapText="bothSides">
            <wp:wrapPolygon edited="0">
              <wp:start x="93" y="0"/>
              <wp:lineTo x="93" y="20308"/>
              <wp:lineTo x="21418" y="20308"/>
              <wp:lineTo x="21418" y="0"/>
              <wp:lineTo x="93" y="0"/>
            </wp:wrapPolygon>
          </wp:wrapTight>
          <wp:docPr id="26" name="Graphic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95600" cy="22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EB606" w14:textId="4549A194" w:rsidR="00BC5ACE" w:rsidRDefault="004F576D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84864" behindDoc="1" locked="1" layoutInCell="1" allowOverlap="1" wp14:anchorId="09C82146" wp14:editId="34C895B1">
          <wp:simplePos x="0" y="0"/>
          <wp:positionH relativeFrom="margin">
            <wp:align>center</wp:align>
          </wp:positionH>
          <wp:positionV relativeFrom="page">
            <wp:posOffset>3810</wp:posOffset>
          </wp:positionV>
          <wp:extent cx="8895600" cy="223200"/>
          <wp:effectExtent l="0" t="0" r="0" b="5715"/>
          <wp:wrapTight wrapText="bothSides">
            <wp:wrapPolygon edited="0">
              <wp:start x="93" y="0"/>
              <wp:lineTo x="93" y="20308"/>
              <wp:lineTo x="21418" y="20308"/>
              <wp:lineTo x="21418" y="0"/>
              <wp:lineTo x="93" y="0"/>
            </wp:wrapPolygon>
          </wp:wrapTight>
          <wp:docPr id="27" name="Graphic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95600" cy="22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B6122EF" w14:textId="36EE5067" w:rsidR="007459D8" w:rsidRDefault="007A491D">
    <w:pPr>
      <w:pStyle w:val="Header"/>
    </w:pPr>
    <w:r w:rsidRPr="007A491D">
      <w:rPr>
        <w:noProof/>
      </w:rPr>
      <w:drawing>
        <wp:anchor distT="0" distB="0" distL="114300" distR="114300" simplePos="0" relativeHeight="251692032" behindDoc="1" locked="1" layoutInCell="1" allowOverlap="1" wp14:anchorId="65ACC03D" wp14:editId="6C921030">
          <wp:simplePos x="0" y="0"/>
          <wp:positionH relativeFrom="page">
            <wp:posOffset>6168390</wp:posOffset>
          </wp:positionH>
          <wp:positionV relativeFrom="page">
            <wp:posOffset>1685290</wp:posOffset>
          </wp:positionV>
          <wp:extent cx="1381125" cy="97155"/>
          <wp:effectExtent l="0" t="0" r="0" b="0"/>
          <wp:wrapTight wrapText="bothSides">
            <wp:wrapPolygon edited="0">
              <wp:start x="6852" y="4235"/>
              <wp:lineTo x="6554" y="16941"/>
              <wp:lineTo x="21153" y="16941"/>
              <wp:lineTo x="21153" y="4235"/>
              <wp:lineTo x="6852" y="4235"/>
            </wp:wrapPolygon>
          </wp:wrapTight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rcRect t="83737"/>
                  <a:stretch/>
                </pic:blipFill>
                <pic:spPr bwMode="auto">
                  <a:xfrm>
                    <a:off x="0" y="0"/>
                    <a:ext cx="1381125" cy="971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5DD9"/>
    <w:multiLevelType w:val="hybridMultilevel"/>
    <w:tmpl w:val="3F0C25AA"/>
    <w:lvl w:ilvl="0" w:tplc="F35CA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w w:val="100"/>
        <w:sz w:val="24"/>
        <w:szCs w:val="24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20650"/>
    <w:multiLevelType w:val="hybridMultilevel"/>
    <w:tmpl w:val="B9543CCE"/>
    <w:lvl w:ilvl="0" w:tplc="9BD25E8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  <w:u w:color="FFFFFF" w:themeColor="background1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F66A22"/>
    <w:multiLevelType w:val="multilevel"/>
    <w:tmpl w:val="D47A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2A421D"/>
    <w:multiLevelType w:val="hybridMultilevel"/>
    <w:tmpl w:val="2AFC6F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663AF2"/>
    <w:multiLevelType w:val="multilevel"/>
    <w:tmpl w:val="F73E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7F7F7F" w:themeColor="text1" w:themeTint="80"/>
        <w:w w:val="100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B1E25"/>
    <w:multiLevelType w:val="multilevel"/>
    <w:tmpl w:val="45A6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B82975"/>
    <w:multiLevelType w:val="hybridMultilevel"/>
    <w:tmpl w:val="6C2AEF04"/>
    <w:lvl w:ilvl="0" w:tplc="D1089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2C6CB8"/>
    <w:multiLevelType w:val="hybridMultilevel"/>
    <w:tmpl w:val="3DD0CE98"/>
    <w:lvl w:ilvl="0" w:tplc="F35CA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w w:val="100"/>
        <w:sz w:val="24"/>
        <w:szCs w:val="24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D7E06"/>
    <w:multiLevelType w:val="hybridMultilevel"/>
    <w:tmpl w:val="19960232"/>
    <w:lvl w:ilvl="0" w:tplc="F35CA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w w:val="100"/>
        <w:sz w:val="24"/>
        <w:szCs w:val="24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960A85"/>
    <w:multiLevelType w:val="hybridMultilevel"/>
    <w:tmpl w:val="9DAEB4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066350"/>
    <w:multiLevelType w:val="multilevel"/>
    <w:tmpl w:val="64B8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AB6BB2"/>
    <w:multiLevelType w:val="hybridMultilevel"/>
    <w:tmpl w:val="D540B056"/>
    <w:lvl w:ilvl="0" w:tplc="F35CA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w w:val="100"/>
        <w:sz w:val="24"/>
        <w:szCs w:val="24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43313"/>
    <w:multiLevelType w:val="hybridMultilevel"/>
    <w:tmpl w:val="5D0CF8E0"/>
    <w:lvl w:ilvl="0" w:tplc="F35CA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w w:val="100"/>
        <w:sz w:val="24"/>
        <w:szCs w:val="24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491984"/>
    <w:multiLevelType w:val="multilevel"/>
    <w:tmpl w:val="2994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583512"/>
    <w:multiLevelType w:val="hybridMultilevel"/>
    <w:tmpl w:val="07B068EA"/>
    <w:lvl w:ilvl="0" w:tplc="F35CA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w w:val="100"/>
        <w:sz w:val="24"/>
        <w:szCs w:val="24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E74FD7"/>
    <w:multiLevelType w:val="hybridMultilevel"/>
    <w:tmpl w:val="723CDC16"/>
    <w:lvl w:ilvl="0" w:tplc="F35CA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w w:val="100"/>
        <w:sz w:val="24"/>
        <w:szCs w:val="24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FC3C7E"/>
    <w:multiLevelType w:val="multilevel"/>
    <w:tmpl w:val="D662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324ABC"/>
    <w:multiLevelType w:val="hybridMultilevel"/>
    <w:tmpl w:val="B4105308"/>
    <w:lvl w:ilvl="0" w:tplc="2E68C6A2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AB6609"/>
    <w:multiLevelType w:val="hybridMultilevel"/>
    <w:tmpl w:val="8C08710E"/>
    <w:lvl w:ilvl="0" w:tplc="F35CAC3C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color w:val="7F7F7F" w:themeColor="text1" w:themeTint="80"/>
        <w:w w:val="100"/>
        <w:sz w:val="24"/>
        <w:szCs w:val="24"/>
        <w:lang w:val="en-US" w:eastAsia="en-US" w:bidi="ar-SA"/>
      </w:rPr>
    </w:lvl>
    <w:lvl w:ilvl="1" w:tplc="065683E6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75BAD584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CD524D5A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F9A611BE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19505184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B0A4125E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7" w:tplc="F70AD0BA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8" w:tplc="14FEAB56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27040651"/>
    <w:multiLevelType w:val="multilevel"/>
    <w:tmpl w:val="DCBA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117BFA"/>
    <w:multiLevelType w:val="multilevel"/>
    <w:tmpl w:val="F73E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7F7F7F" w:themeColor="text1" w:themeTint="80"/>
        <w:w w:val="100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4623ED"/>
    <w:multiLevelType w:val="hybridMultilevel"/>
    <w:tmpl w:val="C8865F30"/>
    <w:lvl w:ilvl="0" w:tplc="F35CA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w w:val="100"/>
        <w:sz w:val="24"/>
        <w:szCs w:val="24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A95D08"/>
    <w:multiLevelType w:val="hybridMultilevel"/>
    <w:tmpl w:val="9DFC6150"/>
    <w:lvl w:ilvl="0" w:tplc="9BD25E8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  <w:u w:color="FFFFFF" w:themeColor="background1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AC1785"/>
    <w:multiLevelType w:val="hybridMultilevel"/>
    <w:tmpl w:val="E0022B24"/>
    <w:lvl w:ilvl="0" w:tplc="D1089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0F63BB"/>
    <w:multiLevelType w:val="hybridMultilevel"/>
    <w:tmpl w:val="A49EE062"/>
    <w:lvl w:ilvl="0" w:tplc="F35CA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w w:val="100"/>
        <w:sz w:val="24"/>
        <w:szCs w:val="24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435E03"/>
    <w:multiLevelType w:val="hybridMultilevel"/>
    <w:tmpl w:val="DFCC0F94"/>
    <w:lvl w:ilvl="0" w:tplc="F35CA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w w:val="100"/>
        <w:sz w:val="24"/>
        <w:szCs w:val="24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DE6E55"/>
    <w:multiLevelType w:val="hybridMultilevel"/>
    <w:tmpl w:val="27FC35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614209"/>
    <w:multiLevelType w:val="hybridMultilevel"/>
    <w:tmpl w:val="F9CED86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7F7F7F" w:themeColor="text1" w:themeTint="80"/>
        <w:w w:val="100"/>
        <w:sz w:val="24"/>
        <w:szCs w:val="24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E52252"/>
    <w:multiLevelType w:val="hybridMultilevel"/>
    <w:tmpl w:val="DC58CB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CE4B44"/>
    <w:multiLevelType w:val="hybridMultilevel"/>
    <w:tmpl w:val="D242B0DE"/>
    <w:lvl w:ilvl="0" w:tplc="9BD25E8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  <w:u w:color="FFFFFF" w:themeColor="background1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D011EA"/>
    <w:multiLevelType w:val="multilevel"/>
    <w:tmpl w:val="EF1A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D94B29"/>
    <w:multiLevelType w:val="hybridMultilevel"/>
    <w:tmpl w:val="557004D2"/>
    <w:lvl w:ilvl="0" w:tplc="4AC4930E">
      <w:numFmt w:val="bullet"/>
      <w:lvlText w:val="●"/>
      <w:lvlJc w:val="left"/>
      <w:pPr>
        <w:ind w:left="840" w:hanging="360"/>
      </w:pPr>
      <w:rPr>
        <w:rFonts w:ascii="Microsoft Sans Serif" w:eastAsia="Microsoft Sans Serif" w:hAnsi="Microsoft Sans Serif" w:cs="Microsoft Sans Serif" w:hint="default"/>
        <w:color w:val="343434"/>
        <w:w w:val="100"/>
        <w:sz w:val="20"/>
        <w:szCs w:val="20"/>
        <w:lang w:val="en-US" w:eastAsia="en-US" w:bidi="ar-SA"/>
      </w:rPr>
    </w:lvl>
    <w:lvl w:ilvl="1" w:tplc="065683E6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75BAD584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CD524D5A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F9A611BE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19505184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B0A4125E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7" w:tplc="F70AD0BA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8" w:tplc="14FEAB56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52B70483"/>
    <w:multiLevelType w:val="hybridMultilevel"/>
    <w:tmpl w:val="A6B88704"/>
    <w:lvl w:ilvl="0" w:tplc="F35CA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w w:val="100"/>
        <w:sz w:val="24"/>
        <w:szCs w:val="24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E026CA"/>
    <w:multiLevelType w:val="hybridMultilevel"/>
    <w:tmpl w:val="B1848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4B2CB9"/>
    <w:multiLevelType w:val="multilevel"/>
    <w:tmpl w:val="CA08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4C31A0"/>
    <w:multiLevelType w:val="hybridMultilevel"/>
    <w:tmpl w:val="A81843E4"/>
    <w:lvl w:ilvl="0" w:tplc="F35CA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w w:val="100"/>
        <w:sz w:val="24"/>
        <w:szCs w:val="24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AE2563"/>
    <w:multiLevelType w:val="hybridMultilevel"/>
    <w:tmpl w:val="DAF43FDC"/>
    <w:lvl w:ilvl="0" w:tplc="F35CA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w w:val="100"/>
        <w:sz w:val="24"/>
        <w:szCs w:val="24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121093"/>
    <w:multiLevelType w:val="multilevel"/>
    <w:tmpl w:val="26BA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9B5D35"/>
    <w:multiLevelType w:val="multilevel"/>
    <w:tmpl w:val="F73E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7F7F7F" w:themeColor="text1" w:themeTint="80"/>
        <w:w w:val="100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A02000"/>
    <w:multiLevelType w:val="hybridMultilevel"/>
    <w:tmpl w:val="8F32FA0A"/>
    <w:lvl w:ilvl="0" w:tplc="D1089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AC4A28"/>
    <w:multiLevelType w:val="hybridMultilevel"/>
    <w:tmpl w:val="4B9868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C912AB"/>
    <w:multiLevelType w:val="hybridMultilevel"/>
    <w:tmpl w:val="9DD21234"/>
    <w:lvl w:ilvl="0" w:tplc="F35CA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w w:val="100"/>
        <w:sz w:val="24"/>
        <w:szCs w:val="24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081BCC"/>
    <w:multiLevelType w:val="hybridMultilevel"/>
    <w:tmpl w:val="3CBC7438"/>
    <w:lvl w:ilvl="0" w:tplc="F35CA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w w:val="100"/>
        <w:sz w:val="24"/>
        <w:szCs w:val="24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3971C2"/>
    <w:multiLevelType w:val="hybridMultilevel"/>
    <w:tmpl w:val="5EE605D4"/>
    <w:lvl w:ilvl="0" w:tplc="205836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sz w:val="24"/>
        <w:szCs w:val="24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29497F"/>
    <w:multiLevelType w:val="multilevel"/>
    <w:tmpl w:val="85CA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BB307A"/>
    <w:multiLevelType w:val="hybridMultilevel"/>
    <w:tmpl w:val="CB04F106"/>
    <w:lvl w:ilvl="0" w:tplc="F35CA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w w:val="100"/>
        <w:sz w:val="24"/>
        <w:szCs w:val="24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6B326C"/>
    <w:multiLevelType w:val="hybridMultilevel"/>
    <w:tmpl w:val="261EB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5B31EE"/>
    <w:multiLevelType w:val="hybridMultilevel"/>
    <w:tmpl w:val="86B430F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B32B71"/>
    <w:multiLevelType w:val="hybridMultilevel"/>
    <w:tmpl w:val="83722D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5F4502"/>
    <w:multiLevelType w:val="hybridMultilevel"/>
    <w:tmpl w:val="5F247E6A"/>
    <w:lvl w:ilvl="0" w:tplc="248C867E">
      <w:numFmt w:val="bullet"/>
      <w:lvlText w:val="-"/>
      <w:lvlJc w:val="left"/>
      <w:pPr>
        <w:ind w:left="840" w:hanging="360"/>
      </w:pPr>
      <w:rPr>
        <w:rFonts w:ascii="Courier New" w:eastAsia="Courier New" w:hAnsi="Courier New" w:cs="Courier New" w:hint="default"/>
        <w:color w:val="666666"/>
        <w:w w:val="99"/>
        <w:sz w:val="20"/>
        <w:szCs w:val="20"/>
        <w:lang w:val="en-US" w:eastAsia="en-US" w:bidi="ar-SA"/>
      </w:rPr>
    </w:lvl>
    <w:lvl w:ilvl="1" w:tplc="019AF36A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B8A64524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E8A83190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D38E8916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B1E8863A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D988CFC0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7" w:tplc="88B4EF90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8" w:tplc="E70428CA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</w:abstractNum>
  <w:num w:numId="1">
    <w:abstractNumId w:val="48"/>
  </w:num>
  <w:num w:numId="2">
    <w:abstractNumId w:val="6"/>
  </w:num>
  <w:num w:numId="3">
    <w:abstractNumId w:val="23"/>
  </w:num>
  <w:num w:numId="4">
    <w:abstractNumId w:val="43"/>
  </w:num>
  <w:num w:numId="5">
    <w:abstractNumId w:val="46"/>
  </w:num>
  <w:num w:numId="6">
    <w:abstractNumId w:val="47"/>
  </w:num>
  <w:num w:numId="7">
    <w:abstractNumId w:val="40"/>
  </w:num>
  <w:num w:numId="8">
    <w:abstractNumId w:val="26"/>
  </w:num>
  <w:num w:numId="9">
    <w:abstractNumId w:val="12"/>
  </w:num>
  <w:num w:numId="10">
    <w:abstractNumId w:val="3"/>
  </w:num>
  <w:num w:numId="11">
    <w:abstractNumId w:val="28"/>
  </w:num>
  <w:num w:numId="12">
    <w:abstractNumId w:val="17"/>
  </w:num>
  <w:num w:numId="13">
    <w:abstractNumId w:val="9"/>
  </w:num>
  <w:num w:numId="14">
    <w:abstractNumId w:val="49"/>
  </w:num>
  <w:num w:numId="15">
    <w:abstractNumId w:val="14"/>
  </w:num>
  <w:num w:numId="16">
    <w:abstractNumId w:val="45"/>
  </w:num>
  <w:num w:numId="17">
    <w:abstractNumId w:val="24"/>
  </w:num>
  <w:num w:numId="18">
    <w:abstractNumId w:val="32"/>
  </w:num>
  <w:num w:numId="19">
    <w:abstractNumId w:val="36"/>
  </w:num>
  <w:num w:numId="20">
    <w:abstractNumId w:val="25"/>
  </w:num>
  <w:num w:numId="21">
    <w:abstractNumId w:val="0"/>
  </w:num>
  <w:num w:numId="22">
    <w:abstractNumId w:val="11"/>
  </w:num>
  <w:num w:numId="23">
    <w:abstractNumId w:val="44"/>
  </w:num>
  <w:num w:numId="24">
    <w:abstractNumId w:val="10"/>
  </w:num>
  <w:num w:numId="25">
    <w:abstractNumId w:val="5"/>
  </w:num>
  <w:num w:numId="26">
    <w:abstractNumId w:val="16"/>
  </w:num>
  <w:num w:numId="27">
    <w:abstractNumId w:val="30"/>
  </w:num>
  <w:num w:numId="28">
    <w:abstractNumId w:val="19"/>
  </w:num>
  <w:num w:numId="29">
    <w:abstractNumId w:val="37"/>
  </w:num>
  <w:num w:numId="30">
    <w:abstractNumId w:val="34"/>
  </w:num>
  <w:num w:numId="31">
    <w:abstractNumId w:val="21"/>
  </w:num>
  <w:num w:numId="32">
    <w:abstractNumId w:val="41"/>
  </w:num>
  <w:num w:numId="33">
    <w:abstractNumId w:val="13"/>
  </w:num>
  <w:num w:numId="34">
    <w:abstractNumId w:val="2"/>
  </w:num>
  <w:num w:numId="35">
    <w:abstractNumId w:val="20"/>
  </w:num>
  <w:num w:numId="36">
    <w:abstractNumId w:val="4"/>
  </w:num>
  <w:num w:numId="37">
    <w:abstractNumId w:val="38"/>
  </w:num>
  <w:num w:numId="38">
    <w:abstractNumId w:val="7"/>
  </w:num>
  <w:num w:numId="39">
    <w:abstractNumId w:val="31"/>
  </w:num>
  <w:num w:numId="40">
    <w:abstractNumId w:val="18"/>
  </w:num>
  <w:num w:numId="41">
    <w:abstractNumId w:val="42"/>
  </w:num>
  <w:num w:numId="42">
    <w:abstractNumId w:val="27"/>
  </w:num>
  <w:num w:numId="43">
    <w:abstractNumId w:val="8"/>
  </w:num>
  <w:num w:numId="44">
    <w:abstractNumId w:val="15"/>
  </w:num>
  <w:num w:numId="45">
    <w:abstractNumId w:val="1"/>
  </w:num>
  <w:num w:numId="46">
    <w:abstractNumId w:val="22"/>
  </w:num>
  <w:num w:numId="47">
    <w:abstractNumId w:val="39"/>
  </w:num>
  <w:num w:numId="48">
    <w:abstractNumId w:val="35"/>
  </w:num>
  <w:num w:numId="49">
    <w:abstractNumId w:val="29"/>
  </w:num>
  <w:num w:numId="50">
    <w:abstractNumId w:val="3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nalien Smit">
    <w15:presenceInfo w15:providerId="Windows Live" w15:userId="7d500c6d4f0009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G0NDA2tzQ3NjU2MjRR0lEKTi0uzszPAykwrAUADQY8OSwAAAA="/>
  </w:docVars>
  <w:rsids>
    <w:rsidRoot w:val="00EB4723"/>
    <w:rsid w:val="0001186D"/>
    <w:rsid w:val="0001298F"/>
    <w:rsid w:val="000153A8"/>
    <w:rsid w:val="00022B1D"/>
    <w:rsid w:val="000251E0"/>
    <w:rsid w:val="00032E85"/>
    <w:rsid w:val="000359A1"/>
    <w:rsid w:val="00041C2C"/>
    <w:rsid w:val="00066A38"/>
    <w:rsid w:val="00084E9B"/>
    <w:rsid w:val="000A25DC"/>
    <w:rsid w:val="000A780F"/>
    <w:rsid w:val="000D2AA1"/>
    <w:rsid w:val="000E73C0"/>
    <w:rsid w:val="000F071B"/>
    <w:rsid w:val="000F46B0"/>
    <w:rsid w:val="000F6412"/>
    <w:rsid w:val="000F7C26"/>
    <w:rsid w:val="0011150B"/>
    <w:rsid w:val="00112874"/>
    <w:rsid w:val="001226F5"/>
    <w:rsid w:val="00160897"/>
    <w:rsid w:val="001614FF"/>
    <w:rsid w:val="00161D7B"/>
    <w:rsid w:val="00162EB1"/>
    <w:rsid w:val="00167D67"/>
    <w:rsid w:val="00180FEC"/>
    <w:rsid w:val="001832AA"/>
    <w:rsid w:val="001929C2"/>
    <w:rsid w:val="001C51D2"/>
    <w:rsid w:val="001D169F"/>
    <w:rsid w:val="001D47CF"/>
    <w:rsid w:val="001D6034"/>
    <w:rsid w:val="001E3599"/>
    <w:rsid w:val="001F6C8F"/>
    <w:rsid w:val="002015A6"/>
    <w:rsid w:val="00204507"/>
    <w:rsid w:val="002170AD"/>
    <w:rsid w:val="00220220"/>
    <w:rsid w:val="00223E5B"/>
    <w:rsid w:val="00227EE3"/>
    <w:rsid w:val="00230120"/>
    <w:rsid w:val="002449E3"/>
    <w:rsid w:val="0025253B"/>
    <w:rsid w:val="00253E60"/>
    <w:rsid w:val="00266E63"/>
    <w:rsid w:val="002746C4"/>
    <w:rsid w:val="00275A69"/>
    <w:rsid w:val="002823EF"/>
    <w:rsid w:val="0028675E"/>
    <w:rsid w:val="00290CA9"/>
    <w:rsid w:val="00293718"/>
    <w:rsid w:val="002E1DFE"/>
    <w:rsid w:val="002E5819"/>
    <w:rsid w:val="002F7E4C"/>
    <w:rsid w:val="003120FC"/>
    <w:rsid w:val="00324A2B"/>
    <w:rsid w:val="00326EC1"/>
    <w:rsid w:val="0035508D"/>
    <w:rsid w:val="00372CCD"/>
    <w:rsid w:val="003926D7"/>
    <w:rsid w:val="003A0045"/>
    <w:rsid w:val="003B298D"/>
    <w:rsid w:val="003B3AC0"/>
    <w:rsid w:val="003C2C4B"/>
    <w:rsid w:val="003C397E"/>
    <w:rsid w:val="003C5AE9"/>
    <w:rsid w:val="003D62DF"/>
    <w:rsid w:val="003E1632"/>
    <w:rsid w:val="003E5023"/>
    <w:rsid w:val="003F3780"/>
    <w:rsid w:val="00431F03"/>
    <w:rsid w:val="0043307A"/>
    <w:rsid w:val="00440D12"/>
    <w:rsid w:val="00450A1C"/>
    <w:rsid w:val="00454B50"/>
    <w:rsid w:val="00455C44"/>
    <w:rsid w:val="00455F6E"/>
    <w:rsid w:val="00486976"/>
    <w:rsid w:val="004A1BE8"/>
    <w:rsid w:val="004B4C81"/>
    <w:rsid w:val="004C1459"/>
    <w:rsid w:val="004C28B2"/>
    <w:rsid w:val="004E7DC6"/>
    <w:rsid w:val="004F576D"/>
    <w:rsid w:val="005024A3"/>
    <w:rsid w:val="005064C0"/>
    <w:rsid w:val="0050717B"/>
    <w:rsid w:val="00517803"/>
    <w:rsid w:val="0052239A"/>
    <w:rsid w:val="00544E38"/>
    <w:rsid w:val="005472A1"/>
    <w:rsid w:val="00555A18"/>
    <w:rsid w:val="005561D1"/>
    <w:rsid w:val="005679F4"/>
    <w:rsid w:val="00570F61"/>
    <w:rsid w:val="005917C3"/>
    <w:rsid w:val="00592410"/>
    <w:rsid w:val="005A6F27"/>
    <w:rsid w:val="005A7993"/>
    <w:rsid w:val="005C418D"/>
    <w:rsid w:val="005C4CDE"/>
    <w:rsid w:val="005D25E9"/>
    <w:rsid w:val="005E7EA4"/>
    <w:rsid w:val="005F2F37"/>
    <w:rsid w:val="005F3F98"/>
    <w:rsid w:val="006006FD"/>
    <w:rsid w:val="00600A42"/>
    <w:rsid w:val="0060195A"/>
    <w:rsid w:val="00615D1A"/>
    <w:rsid w:val="006746F8"/>
    <w:rsid w:val="00687352"/>
    <w:rsid w:val="00690686"/>
    <w:rsid w:val="00692253"/>
    <w:rsid w:val="006922EE"/>
    <w:rsid w:val="00695158"/>
    <w:rsid w:val="006A3894"/>
    <w:rsid w:val="006D4A2E"/>
    <w:rsid w:val="006D6F8F"/>
    <w:rsid w:val="006E01EB"/>
    <w:rsid w:val="006E6A03"/>
    <w:rsid w:val="006F0606"/>
    <w:rsid w:val="007029D6"/>
    <w:rsid w:val="00703325"/>
    <w:rsid w:val="00706043"/>
    <w:rsid w:val="00720791"/>
    <w:rsid w:val="00725C6E"/>
    <w:rsid w:val="00727893"/>
    <w:rsid w:val="00730348"/>
    <w:rsid w:val="007333E3"/>
    <w:rsid w:val="007459D8"/>
    <w:rsid w:val="007468F1"/>
    <w:rsid w:val="007530CD"/>
    <w:rsid w:val="00776A75"/>
    <w:rsid w:val="00794E62"/>
    <w:rsid w:val="007A491D"/>
    <w:rsid w:val="007B66F2"/>
    <w:rsid w:val="007C2172"/>
    <w:rsid w:val="0083033D"/>
    <w:rsid w:val="00833BF3"/>
    <w:rsid w:val="00840E5C"/>
    <w:rsid w:val="00842272"/>
    <w:rsid w:val="0086041C"/>
    <w:rsid w:val="00862035"/>
    <w:rsid w:val="00871B94"/>
    <w:rsid w:val="0088558F"/>
    <w:rsid w:val="00885D2C"/>
    <w:rsid w:val="00891DBB"/>
    <w:rsid w:val="008A78BC"/>
    <w:rsid w:val="008B1137"/>
    <w:rsid w:val="008B5FF8"/>
    <w:rsid w:val="008C177E"/>
    <w:rsid w:val="008C19DC"/>
    <w:rsid w:val="008C6385"/>
    <w:rsid w:val="008D17D6"/>
    <w:rsid w:val="008D452A"/>
    <w:rsid w:val="008F41AA"/>
    <w:rsid w:val="00915379"/>
    <w:rsid w:val="00927164"/>
    <w:rsid w:val="0094212A"/>
    <w:rsid w:val="00955C66"/>
    <w:rsid w:val="009674D9"/>
    <w:rsid w:val="00980580"/>
    <w:rsid w:val="00990361"/>
    <w:rsid w:val="00994045"/>
    <w:rsid w:val="009A6DF7"/>
    <w:rsid w:val="009C13E7"/>
    <w:rsid w:val="009C1B78"/>
    <w:rsid w:val="009C4469"/>
    <w:rsid w:val="009D62E4"/>
    <w:rsid w:val="009E3D71"/>
    <w:rsid w:val="009E465B"/>
    <w:rsid w:val="00A0427A"/>
    <w:rsid w:val="00A06199"/>
    <w:rsid w:val="00A0751D"/>
    <w:rsid w:val="00A10C70"/>
    <w:rsid w:val="00A27170"/>
    <w:rsid w:val="00A3303F"/>
    <w:rsid w:val="00A7238A"/>
    <w:rsid w:val="00A7253F"/>
    <w:rsid w:val="00A740C2"/>
    <w:rsid w:val="00A82031"/>
    <w:rsid w:val="00A91E37"/>
    <w:rsid w:val="00A923CA"/>
    <w:rsid w:val="00A93B7B"/>
    <w:rsid w:val="00AA1FED"/>
    <w:rsid w:val="00AA2090"/>
    <w:rsid w:val="00AA2CB2"/>
    <w:rsid w:val="00AA4B7F"/>
    <w:rsid w:val="00AA6DBC"/>
    <w:rsid w:val="00AC5281"/>
    <w:rsid w:val="00AD1144"/>
    <w:rsid w:val="00AF768C"/>
    <w:rsid w:val="00B0162E"/>
    <w:rsid w:val="00B03E31"/>
    <w:rsid w:val="00B076B5"/>
    <w:rsid w:val="00B2062C"/>
    <w:rsid w:val="00B2186B"/>
    <w:rsid w:val="00B261DC"/>
    <w:rsid w:val="00B357C0"/>
    <w:rsid w:val="00B37AC5"/>
    <w:rsid w:val="00B44FF5"/>
    <w:rsid w:val="00B5479B"/>
    <w:rsid w:val="00B54D67"/>
    <w:rsid w:val="00B657F0"/>
    <w:rsid w:val="00B66FB9"/>
    <w:rsid w:val="00B8412A"/>
    <w:rsid w:val="00B8648D"/>
    <w:rsid w:val="00BC195A"/>
    <w:rsid w:val="00BC5ACE"/>
    <w:rsid w:val="00BD0CF3"/>
    <w:rsid w:val="00BD51AE"/>
    <w:rsid w:val="00BE3F18"/>
    <w:rsid w:val="00BE7F45"/>
    <w:rsid w:val="00C06E06"/>
    <w:rsid w:val="00C1650B"/>
    <w:rsid w:val="00C224A5"/>
    <w:rsid w:val="00C3185D"/>
    <w:rsid w:val="00C35903"/>
    <w:rsid w:val="00C36F20"/>
    <w:rsid w:val="00C4340F"/>
    <w:rsid w:val="00C54C6D"/>
    <w:rsid w:val="00C60BD5"/>
    <w:rsid w:val="00C63A57"/>
    <w:rsid w:val="00C66FFC"/>
    <w:rsid w:val="00C72C8B"/>
    <w:rsid w:val="00C81A1D"/>
    <w:rsid w:val="00C856E3"/>
    <w:rsid w:val="00CA139B"/>
    <w:rsid w:val="00CA3DD7"/>
    <w:rsid w:val="00CA3EF4"/>
    <w:rsid w:val="00CA4E52"/>
    <w:rsid w:val="00CB70A2"/>
    <w:rsid w:val="00CC0370"/>
    <w:rsid w:val="00CC74ED"/>
    <w:rsid w:val="00CE4E3B"/>
    <w:rsid w:val="00CE4E55"/>
    <w:rsid w:val="00CE592B"/>
    <w:rsid w:val="00CF3AD8"/>
    <w:rsid w:val="00D23690"/>
    <w:rsid w:val="00D23F77"/>
    <w:rsid w:val="00D347CB"/>
    <w:rsid w:val="00D411F8"/>
    <w:rsid w:val="00D533E7"/>
    <w:rsid w:val="00D63276"/>
    <w:rsid w:val="00D66E02"/>
    <w:rsid w:val="00DA1048"/>
    <w:rsid w:val="00DB2069"/>
    <w:rsid w:val="00DC5C36"/>
    <w:rsid w:val="00DC68F2"/>
    <w:rsid w:val="00DC7958"/>
    <w:rsid w:val="00DD5D73"/>
    <w:rsid w:val="00DE3554"/>
    <w:rsid w:val="00DF42E4"/>
    <w:rsid w:val="00E021F9"/>
    <w:rsid w:val="00E06A6E"/>
    <w:rsid w:val="00E2175D"/>
    <w:rsid w:val="00E24BE7"/>
    <w:rsid w:val="00E26F79"/>
    <w:rsid w:val="00E3068D"/>
    <w:rsid w:val="00E363F0"/>
    <w:rsid w:val="00E36F73"/>
    <w:rsid w:val="00E37430"/>
    <w:rsid w:val="00E55A6F"/>
    <w:rsid w:val="00E62738"/>
    <w:rsid w:val="00E672AA"/>
    <w:rsid w:val="00E67DEC"/>
    <w:rsid w:val="00E93622"/>
    <w:rsid w:val="00EA1721"/>
    <w:rsid w:val="00EA4AC7"/>
    <w:rsid w:val="00EA50BB"/>
    <w:rsid w:val="00EA6728"/>
    <w:rsid w:val="00EB0ECF"/>
    <w:rsid w:val="00EB1901"/>
    <w:rsid w:val="00EB4723"/>
    <w:rsid w:val="00EC7C13"/>
    <w:rsid w:val="00ED0127"/>
    <w:rsid w:val="00ED6930"/>
    <w:rsid w:val="00EF0C30"/>
    <w:rsid w:val="00EF61C4"/>
    <w:rsid w:val="00EF7D54"/>
    <w:rsid w:val="00F12705"/>
    <w:rsid w:val="00F22919"/>
    <w:rsid w:val="00F23E43"/>
    <w:rsid w:val="00F25AD4"/>
    <w:rsid w:val="00F3232F"/>
    <w:rsid w:val="00F3509D"/>
    <w:rsid w:val="00F7015C"/>
    <w:rsid w:val="00F7728A"/>
    <w:rsid w:val="00F77F6A"/>
    <w:rsid w:val="00F90826"/>
    <w:rsid w:val="00FA3138"/>
    <w:rsid w:val="00FA3D90"/>
    <w:rsid w:val="00FB4DAB"/>
    <w:rsid w:val="00FD0E07"/>
    <w:rsid w:val="00FD1695"/>
    <w:rsid w:val="039AE538"/>
    <w:rsid w:val="15B9759A"/>
    <w:rsid w:val="1EBFC8B6"/>
    <w:rsid w:val="1EC80881"/>
    <w:rsid w:val="24AA6CC3"/>
    <w:rsid w:val="25981B06"/>
    <w:rsid w:val="2DC8A289"/>
    <w:rsid w:val="42921EAD"/>
    <w:rsid w:val="47D6D1A9"/>
    <w:rsid w:val="6897D850"/>
    <w:rsid w:val="6C3AE553"/>
    <w:rsid w:val="6C97D5AF"/>
    <w:rsid w:val="7D44C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FA533"/>
  <w15:chartTrackingRefBased/>
  <w15:docId w15:val="{F037AA5A-0C11-4879-83CB-69025812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232F"/>
  </w:style>
  <w:style w:type="paragraph" w:styleId="Heading1">
    <w:name w:val="heading 1"/>
    <w:basedOn w:val="Normal"/>
    <w:next w:val="Normal"/>
    <w:link w:val="Heading1Char"/>
    <w:uiPriority w:val="9"/>
    <w:qFormat/>
    <w:rsid w:val="00DA10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A50BB"/>
    <w:pPr>
      <w:keepNext/>
      <w:keepLines/>
      <w:outlineLvl w:val="2"/>
    </w:pPr>
    <w:rPr>
      <w:rFonts w:ascii="Century Gothic" w:eastAsia="Calibri" w:hAnsi="Century Gothic" w:cstheme="majorBidi"/>
      <w:b/>
      <w:bCs/>
      <w:color w:val="00AB9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7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4723"/>
  </w:style>
  <w:style w:type="paragraph" w:styleId="Footer">
    <w:name w:val="footer"/>
    <w:basedOn w:val="Normal"/>
    <w:link w:val="FooterChar"/>
    <w:uiPriority w:val="99"/>
    <w:unhideWhenUsed/>
    <w:rsid w:val="00EB47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4723"/>
  </w:style>
  <w:style w:type="character" w:styleId="Hyperlink">
    <w:name w:val="Hyperlink"/>
    <w:basedOn w:val="DefaultParagraphFont"/>
    <w:uiPriority w:val="99"/>
    <w:unhideWhenUsed/>
    <w:rsid w:val="00EB47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723"/>
    <w:rPr>
      <w:color w:val="605E5C"/>
      <w:shd w:val="clear" w:color="auto" w:fill="E1DFDD"/>
    </w:rPr>
  </w:style>
  <w:style w:type="paragraph" w:customStyle="1" w:styleId="Heanding1-Modulent">
    <w:name w:val="Heanding 1 - Modulent"/>
    <w:basedOn w:val="Normal"/>
    <w:link w:val="Heanding1-ModulentChar"/>
    <w:qFormat/>
    <w:rsid w:val="00E93622"/>
    <w:rPr>
      <w:rFonts w:ascii="Century Gothic" w:hAnsi="Century Gothic"/>
      <w:b/>
      <w:bCs/>
      <w:color w:val="00B050"/>
      <w:sz w:val="36"/>
      <w:szCs w:val="36"/>
    </w:rPr>
  </w:style>
  <w:style w:type="paragraph" w:customStyle="1" w:styleId="Heading2-Modulent">
    <w:name w:val="Heading 2 - Modulent"/>
    <w:basedOn w:val="Normal"/>
    <w:link w:val="Heading2-ModulentChar"/>
    <w:qFormat/>
    <w:rsid w:val="00E93622"/>
    <w:rPr>
      <w:rFonts w:ascii="Century Gothic" w:hAnsi="Century Gothic"/>
      <w:b/>
      <w:bCs/>
      <w:color w:val="00B050"/>
      <w:sz w:val="24"/>
      <w:szCs w:val="24"/>
    </w:rPr>
  </w:style>
  <w:style w:type="character" w:customStyle="1" w:styleId="Heanding1-ModulentChar">
    <w:name w:val="Heanding 1 - Modulent Char"/>
    <w:basedOn w:val="DefaultParagraphFont"/>
    <w:link w:val="Heanding1-Modulent"/>
    <w:rsid w:val="00E93622"/>
    <w:rPr>
      <w:rFonts w:ascii="Century Gothic" w:hAnsi="Century Gothic"/>
      <w:b/>
      <w:bCs/>
      <w:color w:val="00B050"/>
      <w:sz w:val="36"/>
      <w:szCs w:val="36"/>
    </w:rPr>
  </w:style>
  <w:style w:type="paragraph" w:customStyle="1" w:styleId="Heading3-Moduolelnt">
    <w:name w:val="Heading 3 - Moduolelnt"/>
    <w:basedOn w:val="Normal"/>
    <w:link w:val="Heading3-ModuolelntChar"/>
    <w:qFormat/>
    <w:rsid w:val="00E93622"/>
    <w:rPr>
      <w:rFonts w:ascii="Century Gothic" w:hAnsi="Century Gothic"/>
      <w:b/>
      <w:bCs/>
      <w:color w:val="808080" w:themeColor="background1" w:themeShade="80"/>
      <w:sz w:val="24"/>
      <w:szCs w:val="24"/>
    </w:rPr>
  </w:style>
  <w:style w:type="character" w:customStyle="1" w:styleId="Heading2-ModulentChar">
    <w:name w:val="Heading 2 - Modulent Char"/>
    <w:basedOn w:val="DefaultParagraphFont"/>
    <w:link w:val="Heading2-Modulent"/>
    <w:rsid w:val="00E93622"/>
    <w:rPr>
      <w:rFonts w:ascii="Century Gothic" w:hAnsi="Century Gothic"/>
      <w:b/>
      <w:bCs/>
      <w:color w:val="00B050"/>
      <w:sz w:val="24"/>
      <w:szCs w:val="24"/>
    </w:rPr>
  </w:style>
  <w:style w:type="paragraph" w:customStyle="1" w:styleId="Headning4-Modulent">
    <w:name w:val="Headning 4 - Modulent"/>
    <w:basedOn w:val="Normal"/>
    <w:link w:val="Headning4-ModulentChar"/>
    <w:qFormat/>
    <w:rsid w:val="00E93622"/>
    <w:rPr>
      <w:rFonts w:ascii="Century Gothic" w:hAnsi="Century Gothic"/>
      <w:b/>
      <w:bCs/>
    </w:rPr>
  </w:style>
  <w:style w:type="character" w:customStyle="1" w:styleId="Heading3-ModuolelntChar">
    <w:name w:val="Heading 3 - Moduolelnt Char"/>
    <w:basedOn w:val="DefaultParagraphFont"/>
    <w:link w:val="Heading3-Moduolelnt"/>
    <w:rsid w:val="00E93622"/>
    <w:rPr>
      <w:rFonts w:ascii="Century Gothic" w:hAnsi="Century Gothic"/>
      <w:b/>
      <w:bCs/>
      <w:color w:val="808080" w:themeColor="background1" w:themeShade="80"/>
      <w:sz w:val="24"/>
      <w:szCs w:val="24"/>
    </w:rPr>
  </w:style>
  <w:style w:type="paragraph" w:customStyle="1" w:styleId="BodyCopy-Modulent">
    <w:name w:val="Body Copy - Modulent"/>
    <w:basedOn w:val="Normal"/>
    <w:link w:val="BodyCopy-ModulentChar"/>
    <w:qFormat/>
    <w:rsid w:val="00E93622"/>
    <w:rPr>
      <w:rFonts w:ascii="Century Gothic" w:hAnsi="Century Gothic"/>
      <w:sz w:val="21"/>
      <w:szCs w:val="21"/>
    </w:rPr>
  </w:style>
  <w:style w:type="character" w:customStyle="1" w:styleId="Headning4-ModulentChar">
    <w:name w:val="Headning 4 - Modulent Char"/>
    <w:basedOn w:val="DefaultParagraphFont"/>
    <w:link w:val="Headning4-Modulent"/>
    <w:rsid w:val="00E93622"/>
    <w:rPr>
      <w:rFonts w:ascii="Century Gothic" w:hAnsi="Century Gothic"/>
      <w:b/>
      <w:bCs/>
    </w:rPr>
  </w:style>
  <w:style w:type="character" w:customStyle="1" w:styleId="BodyCopy-ModulentChar">
    <w:name w:val="Body Copy - Modulent Char"/>
    <w:basedOn w:val="DefaultParagraphFont"/>
    <w:link w:val="BodyCopy-Modulent"/>
    <w:rsid w:val="00E93622"/>
    <w:rPr>
      <w:rFonts w:ascii="Century Gothic" w:hAnsi="Century Gothic"/>
      <w:sz w:val="21"/>
      <w:szCs w:val="21"/>
    </w:rPr>
  </w:style>
  <w:style w:type="table" w:styleId="TableGrid">
    <w:name w:val="Table Grid"/>
    <w:basedOn w:val="TableNormal"/>
    <w:uiPriority w:val="39"/>
    <w:rsid w:val="0035508D"/>
    <w:pPr>
      <w:jc w:val="both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1"/>
    <w:qFormat/>
    <w:rsid w:val="0035508D"/>
    <w:pPr>
      <w:contextualSpacing/>
      <w:jc w:val="both"/>
    </w:pPr>
    <w:rPr>
      <w:rFonts w:ascii="Century Gothic" w:hAnsi="Century Gothic"/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35508D"/>
    <w:rPr>
      <w:rFonts w:ascii="Century Gothic" w:hAnsi="Century Gothic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A50BB"/>
    <w:rPr>
      <w:rFonts w:ascii="Century Gothic" w:eastAsia="Calibri" w:hAnsi="Century Gothic" w:cstheme="majorBidi"/>
      <w:b/>
      <w:bCs/>
      <w:color w:val="00AB9D"/>
    </w:rPr>
  </w:style>
  <w:style w:type="table" w:customStyle="1" w:styleId="ListTable4-Accent31">
    <w:name w:val="List Table 4 - Accent 31"/>
    <w:basedOn w:val="TableNormal"/>
    <w:next w:val="ListTable4-Accent3"/>
    <w:uiPriority w:val="49"/>
    <w:rsid w:val="0035508D"/>
    <w:pPr>
      <w:jc w:val="both"/>
    </w:pPr>
    <w:rPr>
      <w:rFonts w:ascii="Century Gothic" w:eastAsia="Times New Roman" w:hAnsi="Century Gothic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4-Accent3">
    <w:name w:val="List Table 4 Accent 3"/>
    <w:basedOn w:val="TableNormal"/>
    <w:uiPriority w:val="49"/>
    <w:rsid w:val="0035508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26F79"/>
    <w:pPr>
      <w:spacing w:after="200"/>
    </w:pPr>
    <w:rPr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223E5B"/>
    <w:pPr>
      <w:widowControl w:val="0"/>
      <w:autoSpaceDE w:val="0"/>
      <w:autoSpaceDN w:val="0"/>
      <w:ind w:left="840" w:hanging="360"/>
    </w:pPr>
    <w:rPr>
      <w:rFonts w:ascii="Courier New" w:eastAsia="Courier New" w:hAnsi="Courier New" w:cs="Courier New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23E5B"/>
    <w:rPr>
      <w:rFonts w:ascii="Courier New" w:eastAsia="Courier New" w:hAnsi="Courier New" w:cs="Courier New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A1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8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4" Type="http://schemas.openxmlformats.org/officeDocument/2006/relationships/image" Target="media/image7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50C5C-68A7-441A-AC12-D13732E166D0}"/>
      </w:docPartPr>
      <w:docPartBody>
        <w:p w:rsidR="003D7F6E" w:rsidRDefault="003D7F6E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F6E"/>
    <w:rsid w:val="00114DE5"/>
    <w:rsid w:val="00140F71"/>
    <w:rsid w:val="00160D28"/>
    <w:rsid w:val="001D03B6"/>
    <w:rsid w:val="001E14C6"/>
    <w:rsid w:val="0023241F"/>
    <w:rsid w:val="00331FB6"/>
    <w:rsid w:val="003D0773"/>
    <w:rsid w:val="003D7F6E"/>
    <w:rsid w:val="004C19A6"/>
    <w:rsid w:val="00583DCE"/>
    <w:rsid w:val="00647D52"/>
    <w:rsid w:val="0066663E"/>
    <w:rsid w:val="007F6528"/>
    <w:rsid w:val="008306C3"/>
    <w:rsid w:val="009725B6"/>
    <w:rsid w:val="00991460"/>
    <w:rsid w:val="009C6B94"/>
    <w:rsid w:val="00C378A7"/>
    <w:rsid w:val="00C45699"/>
    <w:rsid w:val="00D96F91"/>
    <w:rsid w:val="00DC0102"/>
    <w:rsid w:val="00DF1E3F"/>
    <w:rsid w:val="00E7482B"/>
    <w:rsid w:val="00E97A97"/>
    <w:rsid w:val="00F3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D583B7886584382AE29C2B4E79ED4" ma:contentTypeVersion="12" ma:contentTypeDescription="Create a new document." ma:contentTypeScope="" ma:versionID="b70626c61bfffc2af27d14e58d474cd0">
  <xsd:schema xmlns:xsd="http://www.w3.org/2001/XMLSchema" xmlns:xs="http://www.w3.org/2001/XMLSchema" xmlns:p="http://schemas.microsoft.com/office/2006/metadata/properties" xmlns:ns2="2651ce25-96c7-4b3b-b79e-b1ce6f6fde6f" xmlns:ns3="5d6560b2-529f-4f7f-8d30-e982639ee7a7" targetNamespace="http://schemas.microsoft.com/office/2006/metadata/properties" ma:root="true" ma:fieldsID="e907ac753b4a6d4c6d953ae9df0f3f13" ns2:_="" ns3:_="">
    <xsd:import namespace="2651ce25-96c7-4b3b-b79e-b1ce6f6fde6f"/>
    <xsd:import namespace="5d6560b2-529f-4f7f-8d30-e982639ee7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51ce25-96c7-4b3b-b79e-b1ce6f6fde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6560b2-529f-4f7f-8d30-e982639ee7a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DB0FD-F03B-42CC-8428-2C021B6D55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9721D9-4D68-4FED-87C8-72EE462E62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8E13620-4A7D-476E-A4FF-C04A747F2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51ce25-96c7-4b3b-b79e-b1ce6f6fde6f"/>
    <ds:schemaRef ds:uri="5d6560b2-529f-4f7f-8d30-e982639ee7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31CA38-56C0-41FB-98D9-7D98F3B4B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Danita Engelbrecht</dc:creator>
  <cp:keywords/>
  <dc:description/>
  <cp:lastModifiedBy>Nyembo Mwarubu Danny</cp:lastModifiedBy>
  <cp:revision>2</cp:revision>
  <dcterms:created xsi:type="dcterms:W3CDTF">2022-05-13T06:24:00Z</dcterms:created>
  <dcterms:modified xsi:type="dcterms:W3CDTF">2022-05-13T06:24:00Z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0x010100307D583B7886584382AE29C2B4E79ED4</vt:lpwstr>
  </property>
  <property fmtid="{D5CDD505-2E9C-101B-9397-08002B2CF9AE}" pid="3" name="_2015_ms_pID_725343">
    <vt:lpwstr>(3)B4CITgkz05Rd2wQxR7d4jq+7PmKpJkPki00rWZ8kihT+1uDNAHxa64F3ac1VR7TFjXnDIt5L
yl2MbXDyFvgaICUI6ItK+qW6bqvu8bUocoLx9mG8sFRAfhApp0cLGgWZGXT1qukMfiDK+SlT
VMa3KgrROL/knDICDULg5MgAWKuE1W0uLU/pfjFC5/0RLf5WjGOpFnqeSdJtxbYXZIwFaqcF
ZJtnAj0Wo+aBQ6OBdQ</vt:lpwstr>
  </property>
  <property fmtid="{D5CDD505-2E9C-101B-9397-08002B2CF9AE}" pid="4" name="_2015_ms_pID_7253431">
    <vt:lpwstr>c0075uTrkgsFPE+TTIs2i8MBPWVxs1URHfBHyixS4iIx7F7TRWS1Ue
bbh/eI5r5t5srHG6x7uVRd91yEvd4xcsm11nZvFSCnKB9shIVFSXONnkbtxkcZCQTTTkZ94t
1e8A90sUJSmxPGsuS90zwwCQ/Su18yZ8QQq4lWl2yV9sEQiclYjP88r+PGBNhO5Mvh457HqT
p88ra50LsiJ4wcbKQo8BYKbOwce2UVimUJ7K</vt:lpwstr>
  </property>
  <property fmtid="{D5CDD505-2E9C-101B-9397-08002B2CF9AE}" pid="5" name="_2015_ms_pID_7253432">
    <vt:lpwstr>ww==</vt:lpwstr>
  </property>
</Properties>
</file>